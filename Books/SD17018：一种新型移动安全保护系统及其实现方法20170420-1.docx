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E40" w:rsidRPr="002E5E40" w:rsidRDefault="002E5E40" w:rsidP="002E5E40">
      <w:pPr>
        <w:spacing w:line="360" w:lineRule="auto"/>
        <w:jc w:val="center"/>
        <w:rPr>
          <w:rFonts w:ascii="楷体" w:eastAsia="楷体" w:hAnsi="楷体"/>
          <w:b/>
          <w:sz w:val="28"/>
          <w:szCs w:val="28"/>
        </w:rPr>
      </w:pPr>
      <w:r w:rsidRPr="002E5E40">
        <w:rPr>
          <w:rFonts w:ascii="楷体" w:eastAsia="楷体" w:hAnsi="楷体" w:hint="eastAsia"/>
          <w:b/>
          <w:sz w:val="28"/>
          <w:szCs w:val="28"/>
        </w:rPr>
        <w:t>权利要求书</w:t>
      </w:r>
    </w:p>
    <w:p w:rsidR="006C075F" w:rsidRDefault="006C075F" w:rsidP="004B6291">
      <w:pPr>
        <w:spacing w:line="360" w:lineRule="auto"/>
        <w:ind w:firstLine="527"/>
        <w:rPr>
          <w:ins w:id="0" w:author="XuFeng" w:date="2017-04-21T15:59:00Z"/>
          <w:rFonts w:ascii="楷体" w:eastAsia="楷体" w:hAnsi="楷体"/>
          <w:sz w:val="28"/>
          <w:szCs w:val="28"/>
        </w:rPr>
      </w:pPr>
      <w:ins w:id="1" w:author="XuFeng" w:date="2017-04-21T15:58:00Z">
        <w:r>
          <w:rPr>
            <w:rFonts w:ascii="楷体" w:eastAsia="楷体" w:hAnsi="楷体" w:hint="eastAsia"/>
            <w:sz w:val="28"/>
            <w:szCs w:val="28"/>
          </w:rPr>
          <w:t>1.</w:t>
        </w:r>
      </w:ins>
      <w:ins w:id="2" w:author="XuFeng" w:date="2017-04-21T15:59:00Z">
        <w:r>
          <w:rPr>
            <w:rFonts w:ascii="楷体" w:eastAsia="楷体" w:hAnsi="楷体" w:hint="eastAsia"/>
            <w:sz w:val="28"/>
            <w:szCs w:val="28"/>
          </w:rPr>
          <w:t>一种移动支付安全保护的实现方法，其特征在于，包括：</w:t>
        </w:r>
      </w:ins>
    </w:p>
    <w:p w:rsidR="006C075F" w:rsidRDefault="006C075F" w:rsidP="004B6291">
      <w:pPr>
        <w:spacing w:line="360" w:lineRule="auto"/>
        <w:ind w:firstLine="527"/>
        <w:rPr>
          <w:ins w:id="3" w:author="XuFeng" w:date="2017-04-21T16:02:00Z"/>
          <w:rFonts w:ascii="楷体" w:eastAsia="楷体" w:hAnsi="楷体"/>
          <w:sz w:val="28"/>
          <w:szCs w:val="28"/>
        </w:rPr>
      </w:pPr>
      <w:ins w:id="4" w:author="XuFeng" w:date="2017-04-21T16:07:00Z">
        <w:r w:rsidRPr="002E5E40">
          <w:rPr>
            <w:rFonts w:ascii="楷体" w:eastAsia="楷体" w:hAnsi="楷体" w:hint="eastAsia"/>
            <w:sz w:val="28"/>
            <w:szCs w:val="28"/>
          </w:rPr>
          <w:t>根据所接收的工作密码和</w:t>
        </w:r>
        <w:proofErr w:type="gramStart"/>
        <w:r w:rsidRPr="002E5E40">
          <w:rPr>
            <w:rFonts w:ascii="楷体" w:eastAsia="楷体" w:hAnsi="楷体" w:hint="eastAsia"/>
            <w:sz w:val="28"/>
            <w:szCs w:val="28"/>
          </w:rPr>
          <w:t>私钥</w:t>
        </w:r>
        <w:proofErr w:type="gramEnd"/>
        <w:r w:rsidRPr="002E5E40">
          <w:rPr>
            <w:rFonts w:ascii="楷体" w:eastAsia="楷体" w:hAnsi="楷体" w:hint="eastAsia"/>
            <w:sz w:val="28"/>
            <w:szCs w:val="28"/>
          </w:rPr>
          <w:t>，</w:t>
        </w:r>
      </w:ins>
      <w:ins w:id="5" w:author="XuFeng" w:date="2017-04-21T16:10:00Z">
        <w:r w:rsidR="00C05093">
          <w:rPr>
            <w:rFonts w:ascii="楷体" w:eastAsia="楷体" w:hAnsi="楷体" w:hint="eastAsia"/>
            <w:sz w:val="28"/>
            <w:szCs w:val="28"/>
          </w:rPr>
          <w:t>计算</w:t>
        </w:r>
      </w:ins>
      <w:ins w:id="6" w:author="XuFeng" w:date="2017-04-21T16:07:00Z">
        <w:r w:rsidRPr="002E5E40">
          <w:rPr>
            <w:rFonts w:ascii="楷体" w:eastAsia="楷体" w:hAnsi="楷体" w:hint="eastAsia"/>
            <w:sz w:val="28"/>
            <w:szCs w:val="28"/>
          </w:rPr>
          <w:t>第一加密私</w:t>
        </w:r>
        <w:proofErr w:type="gramStart"/>
        <w:r w:rsidRPr="002E5E40">
          <w:rPr>
            <w:rFonts w:ascii="楷体" w:eastAsia="楷体" w:hAnsi="楷体" w:hint="eastAsia"/>
            <w:sz w:val="28"/>
            <w:szCs w:val="28"/>
          </w:rPr>
          <w:t>钥</w:t>
        </w:r>
        <w:proofErr w:type="gramEnd"/>
        <w:r>
          <w:rPr>
            <w:rFonts w:ascii="楷体" w:eastAsia="楷体" w:hAnsi="楷体" w:hint="eastAsia"/>
            <w:sz w:val="28"/>
            <w:szCs w:val="28"/>
          </w:rPr>
          <w:t>；</w:t>
        </w:r>
      </w:ins>
    </w:p>
    <w:p w:rsidR="006C075F" w:rsidRDefault="006C075F" w:rsidP="004B6291">
      <w:pPr>
        <w:spacing w:line="360" w:lineRule="auto"/>
        <w:ind w:firstLine="527"/>
        <w:rPr>
          <w:ins w:id="7" w:author="XuFeng" w:date="2017-04-21T16:00:00Z"/>
          <w:rFonts w:ascii="楷体" w:eastAsia="楷体" w:hAnsi="楷体"/>
          <w:sz w:val="28"/>
          <w:szCs w:val="28"/>
        </w:rPr>
      </w:pPr>
      <w:ins w:id="8" w:author="XuFeng" w:date="2017-04-21T16:00:00Z">
        <w:r>
          <w:rPr>
            <w:rFonts w:ascii="楷体" w:eastAsia="楷体" w:hAnsi="楷体" w:hint="eastAsia"/>
            <w:sz w:val="28"/>
            <w:szCs w:val="28"/>
          </w:rPr>
          <w:t>接收</w:t>
        </w:r>
      </w:ins>
      <w:ins w:id="9" w:author="XuFeng" w:date="2017-04-21T16:22:00Z">
        <w:r w:rsidR="00AA0F58">
          <w:rPr>
            <w:rFonts w:ascii="楷体" w:eastAsia="楷体" w:hAnsi="楷体" w:hint="eastAsia"/>
            <w:sz w:val="28"/>
            <w:szCs w:val="28"/>
          </w:rPr>
          <w:t>并发送</w:t>
        </w:r>
      </w:ins>
      <w:ins w:id="10" w:author="XuFeng" w:date="2017-04-21T16:12:00Z">
        <w:r w:rsidR="00ED33D1">
          <w:rPr>
            <w:rFonts w:ascii="楷体" w:eastAsia="楷体" w:hAnsi="楷体" w:hint="eastAsia"/>
            <w:sz w:val="28"/>
            <w:szCs w:val="28"/>
          </w:rPr>
          <w:t>用户输入的待验证工作密码</w:t>
        </w:r>
      </w:ins>
      <w:ins w:id="11" w:author="XuFeng" w:date="2017-04-21T16:19:00Z">
        <w:r w:rsidR="00AA0F58">
          <w:rPr>
            <w:rFonts w:ascii="楷体" w:eastAsia="楷体" w:hAnsi="楷体" w:hint="eastAsia"/>
            <w:sz w:val="28"/>
            <w:szCs w:val="28"/>
          </w:rPr>
          <w:t>至服务器中</w:t>
        </w:r>
      </w:ins>
      <w:ins w:id="12" w:author="XuFeng" w:date="2017-04-21T16:26:00Z">
        <w:r w:rsidR="00A43985">
          <w:rPr>
            <w:rFonts w:ascii="楷体" w:eastAsia="楷体" w:hAnsi="楷体" w:hint="eastAsia"/>
            <w:sz w:val="28"/>
            <w:szCs w:val="28"/>
          </w:rPr>
          <w:t>进行验证</w:t>
        </w:r>
      </w:ins>
      <w:ins w:id="13" w:author="XuFeng" w:date="2017-04-21T16:20:00Z">
        <w:r w:rsidR="00AA0F58">
          <w:rPr>
            <w:rFonts w:ascii="楷体" w:eastAsia="楷体" w:hAnsi="楷体" w:hint="eastAsia"/>
            <w:sz w:val="28"/>
            <w:szCs w:val="28"/>
          </w:rPr>
          <w:t>；</w:t>
        </w:r>
      </w:ins>
      <w:ins w:id="14" w:author="XuFeng" w:date="2017-04-21T16:12:00Z">
        <w:r w:rsidR="00ED33D1">
          <w:rPr>
            <w:rFonts w:ascii="楷体" w:eastAsia="楷体" w:hAnsi="楷体" w:hint="eastAsia"/>
            <w:sz w:val="28"/>
            <w:szCs w:val="28"/>
          </w:rPr>
          <w:t>接收</w:t>
        </w:r>
      </w:ins>
      <w:ins w:id="15" w:author="XuFeng" w:date="2017-04-21T16:20:00Z">
        <w:r w:rsidR="00AA0F58">
          <w:rPr>
            <w:rFonts w:ascii="楷体" w:eastAsia="楷体" w:hAnsi="楷体" w:hint="eastAsia"/>
            <w:sz w:val="28"/>
            <w:szCs w:val="28"/>
          </w:rPr>
          <w:t>服务器的</w:t>
        </w:r>
      </w:ins>
      <w:ins w:id="16" w:author="XuFeng" w:date="2017-04-21T16:00:00Z">
        <w:r>
          <w:rPr>
            <w:rFonts w:ascii="楷体" w:eastAsia="楷体" w:hAnsi="楷体" w:hint="eastAsia"/>
            <w:sz w:val="28"/>
            <w:szCs w:val="28"/>
          </w:rPr>
          <w:t>验证</w:t>
        </w:r>
      </w:ins>
      <w:ins w:id="17" w:author="XuFeng" w:date="2017-04-21T16:13:00Z">
        <w:r w:rsidR="00ED33D1">
          <w:rPr>
            <w:rFonts w:ascii="楷体" w:eastAsia="楷体" w:hAnsi="楷体" w:hint="eastAsia"/>
            <w:sz w:val="28"/>
            <w:szCs w:val="28"/>
          </w:rPr>
          <w:t>结果</w:t>
        </w:r>
      </w:ins>
      <w:ins w:id="18" w:author="XuFeng" w:date="2017-04-21T16:00:00Z">
        <w:r>
          <w:rPr>
            <w:rFonts w:ascii="楷体" w:eastAsia="楷体" w:hAnsi="楷体" w:hint="eastAsia"/>
            <w:sz w:val="28"/>
            <w:szCs w:val="28"/>
          </w:rPr>
          <w:t>；</w:t>
        </w:r>
      </w:ins>
    </w:p>
    <w:p w:rsidR="006C075F" w:rsidRPr="006C075F" w:rsidRDefault="006C075F" w:rsidP="006C075F">
      <w:pPr>
        <w:spacing w:line="360" w:lineRule="auto"/>
        <w:ind w:firstLine="527"/>
        <w:rPr>
          <w:rFonts w:ascii="楷体" w:eastAsia="楷体" w:hAnsi="楷体"/>
          <w:sz w:val="28"/>
          <w:szCs w:val="28"/>
        </w:rPr>
      </w:pPr>
      <w:ins w:id="19" w:author="XuFeng" w:date="2017-04-21T16:01:00Z">
        <w:r w:rsidRPr="002E5E40">
          <w:rPr>
            <w:rFonts w:ascii="楷体" w:eastAsia="楷体" w:hAnsi="楷体" w:hint="eastAsia"/>
            <w:sz w:val="28"/>
            <w:szCs w:val="28"/>
          </w:rPr>
          <w:t>如</w:t>
        </w:r>
        <w:r>
          <w:rPr>
            <w:rFonts w:ascii="楷体" w:eastAsia="楷体" w:hAnsi="楷体" w:hint="eastAsia"/>
            <w:sz w:val="28"/>
            <w:szCs w:val="28"/>
          </w:rPr>
          <w:t>待验证</w:t>
        </w:r>
        <w:r w:rsidRPr="002E5E40">
          <w:rPr>
            <w:rFonts w:ascii="楷体" w:eastAsia="楷体" w:hAnsi="楷体" w:hint="eastAsia"/>
            <w:sz w:val="28"/>
            <w:szCs w:val="28"/>
          </w:rPr>
          <w:t>工作密码通过验证，则利用密钥导出函数和所述</w:t>
        </w:r>
        <w:r>
          <w:rPr>
            <w:rFonts w:ascii="楷体" w:eastAsia="楷体" w:hAnsi="楷体" w:hint="eastAsia"/>
            <w:sz w:val="28"/>
            <w:szCs w:val="28"/>
          </w:rPr>
          <w:t>待验证</w:t>
        </w:r>
        <w:r w:rsidRPr="002E5E40">
          <w:rPr>
            <w:rFonts w:ascii="楷体" w:eastAsia="楷体" w:hAnsi="楷体" w:hint="eastAsia"/>
            <w:sz w:val="28"/>
            <w:szCs w:val="28"/>
          </w:rPr>
          <w:t>工作密码，计算第一中间密码</w:t>
        </w:r>
        <w:r>
          <w:rPr>
            <w:rFonts w:ascii="楷体" w:eastAsia="楷体" w:hAnsi="楷体" w:hint="eastAsia"/>
            <w:sz w:val="28"/>
            <w:szCs w:val="28"/>
          </w:rPr>
          <w:t>，</w:t>
        </w:r>
        <w:r w:rsidRPr="002E5E40">
          <w:rPr>
            <w:rFonts w:ascii="楷体" w:eastAsia="楷体" w:hAnsi="楷体" w:hint="eastAsia"/>
            <w:sz w:val="28"/>
            <w:szCs w:val="28"/>
          </w:rPr>
          <w:t>通过所述第一中间密码解密</w:t>
        </w:r>
      </w:ins>
      <w:ins w:id="20" w:author="XuFeng" w:date="2017-04-21T16:08:00Z">
        <w:r>
          <w:rPr>
            <w:rFonts w:ascii="楷体" w:eastAsia="楷体" w:hAnsi="楷体" w:hint="eastAsia"/>
            <w:sz w:val="28"/>
            <w:szCs w:val="28"/>
          </w:rPr>
          <w:t>所述</w:t>
        </w:r>
      </w:ins>
      <w:ins w:id="21" w:author="XuFeng" w:date="2017-04-21T16:01:00Z">
        <w:r w:rsidRPr="002E5E40">
          <w:rPr>
            <w:rFonts w:ascii="楷体" w:eastAsia="楷体" w:hAnsi="楷体" w:hint="eastAsia"/>
            <w:sz w:val="28"/>
            <w:szCs w:val="28"/>
          </w:rPr>
          <w:t>第一加密私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，得到私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；进行含有所述私</w:t>
        </w:r>
        <w:proofErr w:type="gramStart"/>
        <w:r w:rsidRPr="002E5E40">
          <w:rPr>
            <w:rFonts w:ascii="楷体" w:eastAsia="楷体" w:hAnsi="楷体" w:hint="eastAsia"/>
            <w:sz w:val="28"/>
            <w:szCs w:val="28"/>
          </w:rPr>
          <w:t>钥</w:t>
        </w:r>
        <w:proofErr w:type="gramEnd"/>
        <w:r>
          <w:rPr>
            <w:rFonts w:ascii="楷体" w:eastAsia="楷体" w:hAnsi="楷体" w:hint="eastAsia"/>
            <w:sz w:val="28"/>
            <w:szCs w:val="28"/>
          </w:rPr>
          <w:t>的移动支付</w:t>
        </w:r>
      </w:ins>
      <w:ins w:id="22" w:author="XuFeng" w:date="2017-04-21T16:05:00Z">
        <w:r>
          <w:rPr>
            <w:rFonts w:ascii="楷体" w:eastAsia="楷体" w:hAnsi="楷体" w:hint="eastAsia"/>
            <w:sz w:val="28"/>
            <w:szCs w:val="28"/>
          </w:rPr>
          <w:t>。</w:t>
        </w:r>
      </w:ins>
    </w:p>
    <w:p w:rsidR="004B6291" w:rsidRPr="004B6291" w:rsidRDefault="004B6291" w:rsidP="002E5E40">
      <w:pPr>
        <w:spacing w:line="360" w:lineRule="auto"/>
        <w:ind w:firstLine="527"/>
        <w:rPr>
          <w:rFonts w:ascii="楷体" w:eastAsia="楷体" w:hAnsi="楷体"/>
          <w:sz w:val="28"/>
          <w:szCs w:val="28"/>
        </w:rPr>
      </w:pPr>
      <w:r>
        <w:rPr>
          <w:rFonts w:ascii="楷体" w:eastAsia="楷体" w:hAnsi="楷体" w:hint="eastAsia"/>
          <w:sz w:val="28"/>
          <w:szCs w:val="28"/>
        </w:rPr>
        <w:t>2.按照权利要求1所述的方法，其特征在于，</w:t>
      </w:r>
      <w:del w:id="23" w:author="13120693" w:date="2017-04-21T15:27:00Z">
        <w:r w:rsidDel="009231D8">
          <w:rPr>
            <w:rFonts w:ascii="楷体" w:eastAsia="楷体" w:hAnsi="楷体" w:hint="eastAsia"/>
            <w:sz w:val="28"/>
            <w:szCs w:val="28"/>
          </w:rPr>
          <w:delText>所</w:delText>
        </w:r>
        <w:bookmarkStart w:id="24" w:name="OLE_LINK1"/>
        <w:bookmarkStart w:id="25" w:name="OLE_LINK2"/>
        <w:bookmarkStart w:id="26" w:name="OLE_LINK3"/>
        <w:bookmarkStart w:id="27" w:name="OLE_LINK4"/>
        <w:r w:rsidDel="009231D8">
          <w:rPr>
            <w:rFonts w:ascii="楷体" w:eastAsia="楷体" w:hAnsi="楷体" w:hint="eastAsia"/>
            <w:sz w:val="28"/>
            <w:szCs w:val="28"/>
          </w:rPr>
          <w:delText>述</w:delText>
        </w:r>
      </w:del>
      <w:ins w:id="28" w:author="13120693" w:date="2017-04-21T15:27:00Z">
        <w:r w:rsidR="009231D8">
          <w:rPr>
            <w:rFonts w:ascii="楷体" w:eastAsia="楷体" w:hAnsi="楷体" w:hint="eastAsia"/>
            <w:sz w:val="28"/>
            <w:szCs w:val="28"/>
          </w:rPr>
          <w:t>还包括</w:t>
        </w:r>
      </w:ins>
      <w:del w:id="29" w:author="13120693" w:date="2017-04-21T15:29:00Z">
        <w:r w:rsidR="005669F6" w:rsidDel="009231D8">
          <w:rPr>
            <w:rFonts w:ascii="楷体" w:eastAsia="楷体" w:hAnsi="楷体" w:hint="eastAsia"/>
            <w:sz w:val="28"/>
            <w:szCs w:val="28"/>
          </w:rPr>
          <w:delText>进行</w:delText>
        </w:r>
      </w:del>
      <w:r w:rsidR="005669F6">
        <w:rPr>
          <w:rFonts w:ascii="楷体" w:eastAsia="楷体" w:hAnsi="楷体" w:hint="eastAsia"/>
          <w:sz w:val="28"/>
          <w:szCs w:val="28"/>
        </w:rPr>
        <w:t>初始化操作</w:t>
      </w:r>
      <w:del w:id="30" w:author="13120693" w:date="2017-04-21T15:27:00Z">
        <w:r w:rsidR="005669F6" w:rsidDel="009231D8">
          <w:rPr>
            <w:rFonts w:ascii="楷体" w:eastAsia="楷体" w:hAnsi="楷体" w:hint="eastAsia"/>
            <w:sz w:val="28"/>
            <w:szCs w:val="28"/>
          </w:rPr>
          <w:delText>，具体</w:delText>
        </w:r>
        <w:bookmarkEnd w:id="24"/>
        <w:bookmarkEnd w:id="25"/>
        <w:bookmarkEnd w:id="26"/>
        <w:bookmarkEnd w:id="27"/>
        <w:r w:rsidR="005669F6" w:rsidDel="009231D8">
          <w:rPr>
            <w:rFonts w:ascii="楷体" w:eastAsia="楷体" w:hAnsi="楷体" w:hint="eastAsia"/>
            <w:sz w:val="28"/>
            <w:szCs w:val="28"/>
          </w:rPr>
          <w:delText>包括</w:delText>
        </w:r>
      </w:del>
      <w:r w:rsidR="005669F6">
        <w:rPr>
          <w:rFonts w:ascii="楷体" w:eastAsia="楷体" w:hAnsi="楷体" w:hint="eastAsia"/>
          <w:sz w:val="28"/>
          <w:szCs w:val="28"/>
        </w:rPr>
        <w:t>：</w:t>
      </w:r>
    </w:p>
    <w:p w:rsidR="009B4C7A" w:rsidRPr="002E5E40" w:rsidRDefault="009B4C7A" w:rsidP="002E5E40">
      <w:pPr>
        <w:spacing w:line="360" w:lineRule="auto"/>
        <w:ind w:firstLine="527"/>
        <w:rPr>
          <w:rFonts w:ascii="楷体" w:eastAsia="楷体" w:hAnsi="楷体"/>
          <w:color w:val="00B050"/>
          <w:sz w:val="28"/>
          <w:szCs w:val="28"/>
        </w:rPr>
      </w:pPr>
      <w:r w:rsidRPr="002E5E40">
        <w:rPr>
          <w:rFonts w:ascii="楷体" w:eastAsia="楷体" w:hAnsi="楷体" w:hint="eastAsia"/>
          <w:sz w:val="28"/>
          <w:szCs w:val="28"/>
        </w:rPr>
        <w:t>根据</w:t>
      </w:r>
      <w:r w:rsidR="00B75AFD" w:rsidRPr="002E5E40">
        <w:rPr>
          <w:rFonts w:ascii="楷体" w:eastAsia="楷体" w:hAnsi="楷体" w:hint="eastAsia"/>
          <w:sz w:val="28"/>
          <w:szCs w:val="28"/>
        </w:rPr>
        <w:t>所接收的</w:t>
      </w:r>
      <w:r w:rsidRPr="002E5E40">
        <w:rPr>
          <w:rFonts w:ascii="楷体" w:eastAsia="楷体" w:hAnsi="楷体" w:hint="eastAsia"/>
          <w:sz w:val="28"/>
          <w:szCs w:val="28"/>
        </w:rPr>
        <w:t>工作密码和</w:t>
      </w:r>
      <w:proofErr w:type="gramStart"/>
      <w:r w:rsidRPr="002E5E40">
        <w:rPr>
          <w:rFonts w:ascii="楷体" w:eastAsia="楷体" w:hAnsi="楷体" w:hint="eastAsia"/>
          <w:sz w:val="28"/>
          <w:szCs w:val="28"/>
        </w:rPr>
        <w:t>私钥</w:t>
      </w:r>
      <w:proofErr w:type="gramEnd"/>
      <w:r w:rsidRPr="002E5E40">
        <w:rPr>
          <w:rFonts w:ascii="楷体" w:eastAsia="楷体" w:hAnsi="楷体" w:hint="eastAsia"/>
          <w:sz w:val="28"/>
          <w:szCs w:val="28"/>
        </w:rPr>
        <w:t>，生成备用密码和随机数；</w:t>
      </w:r>
    </w:p>
    <w:p w:rsidR="00C05093" w:rsidRDefault="009B4C7A" w:rsidP="00FD17BF">
      <w:pPr>
        <w:spacing w:line="360" w:lineRule="auto"/>
        <w:ind w:firstLine="527"/>
        <w:rPr>
          <w:ins w:id="31" w:author="XuFeng" w:date="2017-04-21T16:08:00Z"/>
          <w:rFonts w:ascii="楷体" w:eastAsia="楷体" w:hAnsi="楷体"/>
          <w:sz w:val="28"/>
          <w:szCs w:val="28"/>
        </w:rPr>
      </w:pPr>
      <w:del w:id="32" w:author="XuFeng" w:date="2017-04-21T16:08:00Z">
        <w:r w:rsidRPr="002E5E40" w:rsidDel="00C05093">
          <w:rPr>
            <w:rFonts w:ascii="楷体" w:eastAsia="楷体" w:hAnsi="楷体" w:hint="eastAsia"/>
            <w:sz w:val="28"/>
            <w:szCs w:val="28"/>
          </w:rPr>
          <w:delText>根据所述</w:delText>
        </w:r>
        <w:r w:rsidR="009259CF" w:rsidRPr="002E5E40" w:rsidDel="00C05093">
          <w:rPr>
            <w:rFonts w:ascii="楷体" w:eastAsia="楷体" w:hAnsi="楷体" w:hint="eastAsia"/>
            <w:sz w:val="28"/>
            <w:szCs w:val="28"/>
          </w:rPr>
          <w:delText>工作密码和所述私</w:delText>
        </w:r>
        <w:r w:rsidR="009259CF" w:rsidRPr="00554B5A" w:rsidDel="00C05093">
          <w:rPr>
            <w:rFonts w:ascii="楷体" w:eastAsia="楷体" w:hAnsi="楷体" w:hint="eastAsia"/>
            <w:sz w:val="28"/>
            <w:szCs w:val="28"/>
          </w:rPr>
          <w:delText>钥，计算第一加密私钥；</w:delText>
        </w:r>
      </w:del>
      <w:r w:rsidR="009259CF" w:rsidRPr="00554B5A">
        <w:rPr>
          <w:rFonts w:ascii="楷体" w:eastAsia="楷体" w:hAnsi="楷体" w:hint="eastAsia"/>
          <w:sz w:val="28"/>
          <w:szCs w:val="28"/>
        </w:rPr>
        <w:t>根据所述备用密码和所述私</w:t>
      </w:r>
      <w:proofErr w:type="gramStart"/>
      <w:r w:rsidR="009259CF" w:rsidRPr="00554B5A">
        <w:rPr>
          <w:rFonts w:ascii="楷体" w:eastAsia="楷体" w:hAnsi="楷体" w:hint="eastAsia"/>
          <w:sz w:val="28"/>
          <w:szCs w:val="28"/>
        </w:rPr>
        <w:t>钥</w:t>
      </w:r>
      <w:proofErr w:type="gramEnd"/>
      <w:r w:rsidR="00554B5A" w:rsidRPr="00554B5A">
        <w:rPr>
          <w:rFonts w:ascii="楷体" w:eastAsia="楷体" w:hAnsi="楷体" w:hint="eastAsia"/>
          <w:sz w:val="28"/>
          <w:szCs w:val="28"/>
        </w:rPr>
        <w:t>，</w:t>
      </w:r>
      <w:r w:rsidR="009259CF" w:rsidRPr="00554B5A">
        <w:rPr>
          <w:rFonts w:ascii="楷体" w:eastAsia="楷体" w:hAnsi="楷体" w:hint="eastAsia"/>
          <w:sz w:val="28"/>
          <w:szCs w:val="28"/>
        </w:rPr>
        <w:t>计算第二加密私</w:t>
      </w:r>
      <w:proofErr w:type="gramStart"/>
      <w:r w:rsidR="009259CF" w:rsidRPr="00554B5A">
        <w:rPr>
          <w:rFonts w:ascii="楷体" w:eastAsia="楷体" w:hAnsi="楷体" w:hint="eastAsia"/>
          <w:sz w:val="28"/>
          <w:szCs w:val="28"/>
        </w:rPr>
        <w:t>钥</w:t>
      </w:r>
      <w:proofErr w:type="gramEnd"/>
      <w:r w:rsidR="009259CF" w:rsidRPr="00554B5A">
        <w:rPr>
          <w:rFonts w:ascii="楷体" w:eastAsia="楷体" w:hAnsi="楷体" w:hint="eastAsia"/>
          <w:sz w:val="28"/>
          <w:szCs w:val="28"/>
        </w:rPr>
        <w:t>；</w:t>
      </w:r>
    </w:p>
    <w:p w:rsidR="009259CF" w:rsidRPr="002E5E40" w:rsidRDefault="009259CF" w:rsidP="00FD17BF">
      <w:pPr>
        <w:spacing w:line="360" w:lineRule="auto"/>
        <w:ind w:firstLine="527"/>
        <w:rPr>
          <w:rFonts w:ascii="楷体" w:eastAsia="楷体" w:hAnsi="楷体"/>
          <w:sz w:val="28"/>
          <w:szCs w:val="28"/>
        </w:rPr>
      </w:pPr>
      <w:r w:rsidRPr="00554B5A">
        <w:rPr>
          <w:rFonts w:ascii="楷体" w:eastAsia="楷体" w:hAnsi="楷体" w:hint="eastAsia"/>
          <w:sz w:val="28"/>
          <w:szCs w:val="28"/>
        </w:rPr>
        <w:t>根据所述随机数，计</w:t>
      </w:r>
      <w:r w:rsidRPr="002E5E40">
        <w:rPr>
          <w:rFonts w:ascii="楷体" w:eastAsia="楷体" w:hAnsi="楷体" w:hint="eastAsia"/>
          <w:sz w:val="28"/>
          <w:szCs w:val="28"/>
        </w:rPr>
        <w:t>算</w:t>
      </w:r>
      <w:r w:rsidR="00B75AFD" w:rsidRPr="002E5E40">
        <w:rPr>
          <w:rFonts w:ascii="楷体" w:eastAsia="楷体" w:hAnsi="楷体" w:hint="eastAsia"/>
          <w:sz w:val="28"/>
          <w:szCs w:val="28"/>
        </w:rPr>
        <w:t>初始</w:t>
      </w:r>
      <w:r w:rsidRPr="002E5E40">
        <w:rPr>
          <w:rFonts w:ascii="楷体" w:eastAsia="楷体" w:hAnsi="楷体" w:hint="eastAsia"/>
          <w:sz w:val="28"/>
          <w:szCs w:val="28"/>
        </w:rPr>
        <w:t>校验密码；</w:t>
      </w:r>
    </w:p>
    <w:p w:rsidR="009259CF" w:rsidRPr="002E5E40" w:rsidRDefault="009259CF" w:rsidP="002E5E40">
      <w:pPr>
        <w:spacing w:line="360" w:lineRule="auto"/>
        <w:ind w:firstLine="527"/>
        <w:rPr>
          <w:rFonts w:ascii="楷体" w:eastAsia="楷体" w:hAnsi="楷体"/>
          <w:sz w:val="28"/>
          <w:szCs w:val="28"/>
        </w:rPr>
      </w:pPr>
      <w:r w:rsidRPr="002E5E40">
        <w:rPr>
          <w:rFonts w:ascii="楷体" w:eastAsia="楷体" w:hAnsi="楷体" w:hint="eastAsia"/>
          <w:sz w:val="28"/>
          <w:szCs w:val="28"/>
        </w:rPr>
        <w:t>将所述第一加密私</w:t>
      </w:r>
      <w:proofErr w:type="gramStart"/>
      <w:r w:rsidRPr="002E5E40">
        <w:rPr>
          <w:rFonts w:ascii="楷体" w:eastAsia="楷体" w:hAnsi="楷体" w:hint="eastAsia"/>
          <w:sz w:val="28"/>
          <w:szCs w:val="28"/>
        </w:rPr>
        <w:t>钥</w:t>
      </w:r>
      <w:proofErr w:type="gramEnd"/>
      <w:r w:rsidR="00554B5A">
        <w:rPr>
          <w:rFonts w:ascii="楷体" w:eastAsia="楷体" w:hAnsi="楷体" w:hint="eastAsia"/>
          <w:sz w:val="28"/>
          <w:szCs w:val="28"/>
        </w:rPr>
        <w:t>和所述</w:t>
      </w:r>
      <w:r w:rsidRPr="002E5E40">
        <w:rPr>
          <w:rFonts w:ascii="楷体" w:eastAsia="楷体" w:hAnsi="楷体" w:hint="eastAsia"/>
          <w:sz w:val="28"/>
          <w:szCs w:val="28"/>
        </w:rPr>
        <w:t>第二加密私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存储到客户端</w:t>
      </w:r>
      <w:r w:rsidR="00554B5A">
        <w:rPr>
          <w:rFonts w:ascii="楷体" w:eastAsia="楷体" w:hAnsi="楷体" w:hint="eastAsia"/>
          <w:sz w:val="28"/>
          <w:szCs w:val="28"/>
        </w:rPr>
        <w:t>中</w:t>
      </w:r>
      <w:r w:rsidRPr="002E5E40">
        <w:rPr>
          <w:rFonts w:ascii="楷体" w:eastAsia="楷体" w:hAnsi="楷体" w:hint="eastAsia"/>
          <w:sz w:val="28"/>
          <w:szCs w:val="28"/>
        </w:rPr>
        <w:t>；将所述备用密码</w:t>
      </w:r>
      <w:r w:rsidR="00554B5A">
        <w:rPr>
          <w:rFonts w:ascii="楷体" w:eastAsia="楷体" w:hAnsi="楷体" w:hint="eastAsia"/>
          <w:sz w:val="28"/>
          <w:szCs w:val="28"/>
        </w:rPr>
        <w:t>、所述</w:t>
      </w:r>
      <w:r w:rsidRPr="002E5E40">
        <w:rPr>
          <w:rFonts w:ascii="楷体" w:eastAsia="楷体" w:hAnsi="楷体" w:hint="eastAsia"/>
          <w:sz w:val="28"/>
          <w:szCs w:val="28"/>
        </w:rPr>
        <w:t>随机数</w:t>
      </w:r>
      <w:r w:rsidR="00554B5A">
        <w:rPr>
          <w:rFonts w:ascii="楷体" w:eastAsia="楷体" w:hAnsi="楷体" w:hint="eastAsia"/>
          <w:sz w:val="28"/>
          <w:szCs w:val="28"/>
        </w:rPr>
        <w:t>和所述</w:t>
      </w:r>
      <w:r w:rsidR="00B75AFD" w:rsidRPr="002E5E40">
        <w:rPr>
          <w:rFonts w:ascii="楷体" w:eastAsia="楷体" w:hAnsi="楷体" w:hint="eastAsia"/>
          <w:sz w:val="28"/>
          <w:szCs w:val="28"/>
        </w:rPr>
        <w:t>初始</w:t>
      </w:r>
      <w:r w:rsidRPr="002E5E40">
        <w:rPr>
          <w:rFonts w:ascii="楷体" w:eastAsia="楷体" w:hAnsi="楷体" w:hint="eastAsia"/>
          <w:sz w:val="28"/>
          <w:szCs w:val="28"/>
        </w:rPr>
        <w:t>校验密码存储到服务器中。</w:t>
      </w:r>
    </w:p>
    <w:p w:rsidR="009259CF" w:rsidRPr="002E5E40" w:rsidRDefault="005669F6" w:rsidP="005669F6">
      <w:pPr>
        <w:spacing w:line="360" w:lineRule="auto"/>
        <w:ind w:firstLineChars="200" w:firstLine="560"/>
        <w:rPr>
          <w:rFonts w:ascii="楷体" w:eastAsia="楷体" w:hAnsi="楷体"/>
          <w:sz w:val="28"/>
          <w:szCs w:val="28"/>
        </w:rPr>
      </w:pPr>
      <w:r>
        <w:rPr>
          <w:rFonts w:ascii="楷体" w:eastAsia="楷体" w:hAnsi="楷体" w:hint="eastAsia"/>
          <w:sz w:val="28"/>
          <w:szCs w:val="28"/>
        </w:rPr>
        <w:t>3</w:t>
      </w:r>
      <w:r w:rsidR="009259CF" w:rsidRPr="002E5E40">
        <w:rPr>
          <w:rFonts w:ascii="楷体" w:eastAsia="楷体" w:hAnsi="楷体" w:hint="eastAsia"/>
          <w:sz w:val="28"/>
          <w:szCs w:val="28"/>
        </w:rPr>
        <w:t>.按照权利要求</w:t>
      </w:r>
      <w:del w:id="33" w:author="XuFeng" w:date="2017-04-21T16:18:00Z">
        <w:r w:rsidDel="00877997">
          <w:rPr>
            <w:rFonts w:ascii="楷体" w:eastAsia="楷体" w:hAnsi="楷体" w:hint="eastAsia"/>
            <w:sz w:val="28"/>
            <w:szCs w:val="28"/>
          </w:rPr>
          <w:delText>2</w:delText>
        </w:r>
      </w:del>
      <w:ins w:id="34" w:author="XuFeng" w:date="2017-04-21T16:18:00Z">
        <w:r w:rsidR="00877997">
          <w:rPr>
            <w:rFonts w:ascii="楷体" w:eastAsia="楷体" w:hAnsi="楷体" w:hint="eastAsia"/>
            <w:sz w:val="28"/>
            <w:szCs w:val="28"/>
          </w:rPr>
          <w:t>1</w:t>
        </w:r>
      </w:ins>
      <w:r w:rsidR="009259CF" w:rsidRPr="002E5E40">
        <w:rPr>
          <w:rFonts w:ascii="楷体" w:eastAsia="楷体" w:hAnsi="楷体" w:hint="eastAsia"/>
          <w:sz w:val="28"/>
          <w:szCs w:val="28"/>
        </w:rPr>
        <w:t>所述的方法，其特征在于，所述计算第一加密私</w:t>
      </w:r>
      <w:proofErr w:type="gramStart"/>
      <w:r w:rsidR="009259CF" w:rsidRPr="002E5E40">
        <w:rPr>
          <w:rFonts w:ascii="楷体" w:eastAsia="楷体" w:hAnsi="楷体" w:hint="eastAsia"/>
          <w:sz w:val="28"/>
          <w:szCs w:val="28"/>
        </w:rPr>
        <w:t>钥</w:t>
      </w:r>
      <w:proofErr w:type="gramEnd"/>
      <w:r w:rsidR="009259CF" w:rsidRPr="002E5E40">
        <w:rPr>
          <w:rFonts w:ascii="楷体" w:eastAsia="楷体" w:hAnsi="楷体" w:hint="eastAsia"/>
          <w:sz w:val="28"/>
          <w:szCs w:val="28"/>
        </w:rPr>
        <w:t>，具体包括：</w:t>
      </w:r>
    </w:p>
    <w:p w:rsidR="009B4C7A" w:rsidRPr="002E5E40" w:rsidDel="00AA0F58" w:rsidRDefault="009B4C7A" w:rsidP="002E5E40">
      <w:pPr>
        <w:spacing w:line="360" w:lineRule="auto"/>
        <w:ind w:firstLine="527"/>
        <w:rPr>
          <w:del w:id="35" w:author="XuFeng" w:date="2017-04-21T16:18:00Z"/>
          <w:rFonts w:ascii="楷体" w:eastAsia="楷体" w:hAnsi="楷体"/>
          <w:sz w:val="28"/>
          <w:szCs w:val="28"/>
        </w:rPr>
      </w:pPr>
      <w:r w:rsidRPr="002E5E40">
        <w:rPr>
          <w:rFonts w:ascii="楷体" w:eastAsia="楷体" w:hAnsi="楷体" w:hint="eastAsia"/>
          <w:sz w:val="28"/>
          <w:szCs w:val="28"/>
        </w:rPr>
        <w:t>利用密钥导出函数和所述工作密码，计算第一中间密码；利用对称加密函数、所述第一中间密码和所述私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，计算第一加密私</w:t>
      </w:r>
      <w:proofErr w:type="gramStart"/>
      <w:r w:rsidRPr="002E5E40">
        <w:rPr>
          <w:rFonts w:ascii="楷体" w:eastAsia="楷体" w:hAnsi="楷体" w:hint="eastAsia"/>
          <w:sz w:val="28"/>
          <w:szCs w:val="28"/>
        </w:rPr>
        <w:t>钥</w:t>
      </w:r>
      <w:proofErr w:type="gramEnd"/>
      <w:ins w:id="36" w:author="XuFeng" w:date="2017-04-21T16:18:00Z">
        <w:r w:rsidR="00AA0F58">
          <w:rPr>
            <w:rFonts w:ascii="楷体" w:eastAsia="楷体" w:hAnsi="楷体" w:hint="eastAsia"/>
            <w:sz w:val="28"/>
            <w:szCs w:val="28"/>
          </w:rPr>
          <w:t>。</w:t>
        </w:r>
      </w:ins>
      <w:del w:id="37" w:author="XuFeng" w:date="2017-04-21T16:18:00Z">
        <w:r w:rsidR="009259CF" w:rsidRPr="002E5E40" w:rsidDel="00AA0F58">
          <w:rPr>
            <w:rFonts w:ascii="楷体" w:eastAsia="楷体" w:hAnsi="楷体" w:hint="eastAsia"/>
            <w:sz w:val="28"/>
            <w:szCs w:val="28"/>
          </w:rPr>
          <w:delText>；</w:delText>
        </w:r>
      </w:del>
    </w:p>
    <w:p w:rsidR="00AA0F58" w:rsidRDefault="00AA0F58" w:rsidP="00AA0F58">
      <w:pPr>
        <w:spacing w:line="360" w:lineRule="auto"/>
        <w:ind w:firstLine="527"/>
        <w:rPr>
          <w:ins w:id="38" w:author="XuFeng" w:date="2017-04-21T16:18:00Z"/>
          <w:rFonts w:ascii="楷体" w:eastAsia="楷体" w:hAnsi="楷体"/>
          <w:sz w:val="28"/>
          <w:szCs w:val="28"/>
        </w:rPr>
      </w:pPr>
    </w:p>
    <w:p w:rsidR="009259CF" w:rsidRPr="002E5E40" w:rsidDel="00AA0F58" w:rsidRDefault="009259CF" w:rsidP="002E5E40">
      <w:pPr>
        <w:spacing w:line="360" w:lineRule="auto"/>
        <w:ind w:firstLine="527"/>
        <w:rPr>
          <w:rFonts w:ascii="楷体" w:eastAsia="楷体" w:hAnsi="楷体"/>
          <w:sz w:val="28"/>
          <w:szCs w:val="28"/>
        </w:rPr>
      </w:pPr>
      <w:moveFromRangeStart w:id="39" w:author="XuFeng" w:date="2017-04-21T16:18:00Z" w:name="move480554864"/>
      <w:moveFrom w:id="40" w:author="XuFeng" w:date="2017-04-21T16:18:00Z">
        <w:r w:rsidRPr="002E5E40" w:rsidDel="00AA0F58">
          <w:rPr>
            <w:rFonts w:ascii="楷体" w:eastAsia="楷体" w:hAnsi="楷体" w:hint="eastAsia"/>
            <w:sz w:val="28"/>
            <w:szCs w:val="28"/>
          </w:rPr>
          <w:t>所述计算第二加密私钥，具体包括：</w:t>
        </w:r>
      </w:moveFrom>
    </w:p>
    <w:p w:rsidR="009B4C7A" w:rsidRPr="002E5E40" w:rsidDel="00AA0F58" w:rsidRDefault="009B4C7A" w:rsidP="002E5E40">
      <w:pPr>
        <w:spacing w:line="360" w:lineRule="auto"/>
        <w:ind w:firstLine="527"/>
        <w:rPr>
          <w:rFonts w:ascii="楷体" w:eastAsia="楷体" w:hAnsi="楷体"/>
          <w:sz w:val="28"/>
          <w:szCs w:val="28"/>
        </w:rPr>
      </w:pPr>
      <w:moveFrom w:id="41" w:author="XuFeng" w:date="2017-04-21T16:18:00Z">
        <w:r w:rsidRPr="002E5E40" w:rsidDel="00AA0F58">
          <w:rPr>
            <w:rFonts w:ascii="楷体" w:eastAsia="楷体" w:hAnsi="楷体" w:hint="eastAsia"/>
            <w:sz w:val="28"/>
            <w:szCs w:val="28"/>
          </w:rPr>
          <w:lastRenderedPageBreak/>
          <w:t>利用密钥导出函数和所述备用密码，计算第二中间密码；利用对称加密函数、所述第二中间密码和所述私钥，计算第二加密私钥</w:t>
        </w:r>
        <w:r w:rsidR="009259CF" w:rsidRPr="002E5E40" w:rsidDel="00AA0F58">
          <w:rPr>
            <w:rFonts w:ascii="楷体" w:eastAsia="楷体" w:hAnsi="楷体" w:hint="eastAsia"/>
            <w:sz w:val="28"/>
            <w:szCs w:val="28"/>
          </w:rPr>
          <w:t>。</w:t>
        </w:r>
      </w:moveFrom>
    </w:p>
    <w:moveFromRangeEnd w:id="39"/>
    <w:p w:rsidR="00AA0F58" w:rsidRPr="002E5E40" w:rsidRDefault="005669F6" w:rsidP="00AA0F58">
      <w:pPr>
        <w:spacing w:line="360" w:lineRule="auto"/>
        <w:ind w:firstLine="527"/>
        <w:rPr>
          <w:rFonts w:ascii="楷体" w:eastAsia="楷体" w:hAnsi="楷体"/>
          <w:sz w:val="28"/>
          <w:szCs w:val="28"/>
        </w:rPr>
      </w:pPr>
      <w:r>
        <w:rPr>
          <w:rFonts w:ascii="楷体" w:eastAsia="楷体" w:hAnsi="楷体" w:hint="eastAsia"/>
          <w:sz w:val="28"/>
          <w:szCs w:val="28"/>
        </w:rPr>
        <w:t>4</w:t>
      </w:r>
      <w:r w:rsidR="009259CF" w:rsidRPr="002E5E40">
        <w:rPr>
          <w:rFonts w:ascii="楷体" w:eastAsia="楷体" w:hAnsi="楷体" w:hint="eastAsia"/>
          <w:sz w:val="28"/>
          <w:szCs w:val="28"/>
        </w:rPr>
        <w:t>.按照权利要求2所述的方法，其特征在于，</w:t>
      </w:r>
      <w:moveToRangeStart w:id="42" w:author="XuFeng" w:date="2017-04-21T16:18:00Z" w:name="move480554864"/>
      <w:moveTo w:id="43" w:author="XuFeng" w:date="2017-04-21T16:18:00Z">
        <w:r w:rsidR="00AA0F58" w:rsidRPr="002E5E40">
          <w:rPr>
            <w:rFonts w:ascii="楷体" w:eastAsia="楷体" w:hAnsi="楷体" w:hint="eastAsia"/>
            <w:sz w:val="28"/>
            <w:szCs w:val="28"/>
          </w:rPr>
          <w:t>所述计算第二加密私</w:t>
        </w:r>
        <w:proofErr w:type="gramStart"/>
        <w:r w:rsidR="00AA0F58" w:rsidRPr="002E5E40">
          <w:rPr>
            <w:rFonts w:ascii="楷体" w:eastAsia="楷体" w:hAnsi="楷体" w:hint="eastAsia"/>
            <w:sz w:val="28"/>
            <w:szCs w:val="28"/>
          </w:rPr>
          <w:t>钥</w:t>
        </w:r>
        <w:proofErr w:type="gramEnd"/>
        <w:r w:rsidR="00AA0F58" w:rsidRPr="002E5E40">
          <w:rPr>
            <w:rFonts w:ascii="楷体" w:eastAsia="楷体" w:hAnsi="楷体" w:hint="eastAsia"/>
            <w:sz w:val="28"/>
            <w:szCs w:val="28"/>
          </w:rPr>
          <w:t>，具体包括：</w:t>
        </w:r>
      </w:moveTo>
    </w:p>
    <w:p w:rsidR="00AA0F58" w:rsidRPr="002E5E40" w:rsidRDefault="00AA0F58" w:rsidP="00AA0F58">
      <w:pPr>
        <w:spacing w:line="360" w:lineRule="auto"/>
        <w:ind w:firstLine="527"/>
        <w:rPr>
          <w:rFonts w:ascii="楷体" w:eastAsia="楷体" w:hAnsi="楷体"/>
          <w:sz w:val="28"/>
          <w:szCs w:val="28"/>
        </w:rPr>
      </w:pPr>
      <w:moveTo w:id="44" w:author="XuFeng" w:date="2017-04-21T16:18:00Z">
        <w:r w:rsidRPr="002E5E40">
          <w:rPr>
            <w:rFonts w:ascii="楷体" w:eastAsia="楷体" w:hAnsi="楷体" w:hint="eastAsia"/>
            <w:sz w:val="28"/>
            <w:szCs w:val="28"/>
          </w:rPr>
          <w:t>利用密钥导出函数和所述备用密码，计算第二中间密码；利用对称加密函数、所述第二中间密码和所述私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，计算第二加密私</w:t>
        </w:r>
        <w:proofErr w:type="gramStart"/>
        <w:r w:rsidRPr="002E5E40">
          <w:rPr>
            <w:rFonts w:ascii="楷体" w:eastAsia="楷体" w:hAnsi="楷体" w:hint="eastAsia"/>
            <w:sz w:val="28"/>
            <w:szCs w:val="28"/>
          </w:rPr>
          <w:t>钥</w:t>
        </w:r>
        <w:proofErr w:type="gramEnd"/>
        <w:del w:id="45" w:author="XuFeng" w:date="2017-04-21T16:19:00Z">
          <w:r w:rsidRPr="002E5E40" w:rsidDel="00AA0F58">
            <w:rPr>
              <w:rFonts w:ascii="楷体" w:eastAsia="楷体" w:hAnsi="楷体" w:hint="eastAsia"/>
              <w:sz w:val="28"/>
              <w:szCs w:val="28"/>
            </w:rPr>
            <w:delText>。</w:delText>
          </w:r>
        </w:del>
      </w:moveTo>
      <w:ins w:id="46" w:author="XuFeng" w:date="2017-04-21T16:19:00Z">
        <w:r>
          <w:rPr>
            <w:rFonts w:ascii="楷体" w:eastAsia="楷体" w:hAnsi="楷体" w:hint="eastAsia"/>
            <w:sz w:val="28"/>
            <w:szCs w:val="28"/>
          </w:rPr>
          <w:t>；</w:t>
        </w:r>
      </w:ins>
    </w:p>
    <w:moveToRangeEnd w:id="42"/>
    <w:p w:rsidR="009259CF" w:rsidRPr="002E5E40" w:rsidRDefault="009259CF" w:rsidP="002E5E40">
      <w:pPr>
        <w:spacing w:line="360" w:lineRule="auto"/>
        <w:ind w:firstLine="527"/>
        <w:rPr>
          <w:rFonts w:ascii="楷体" w:eastAsia="楷体" w:hAnsi="楷体"/>
          <w:sz w:val="28"/>
          <w:szCs w:val="28"/>
        </w:rPr>
      </w:pPr>
      <w:r w:rsidRPr="002E5E40">
        <w:rPr>
          <w:rFonts w:ascii="楷体" w:eastAsia="楷体" w:hAnsi="楷体" w:hint="eastAsia"/>
          <w:sz w:val="28"/>
          <w:szCs w:val="28"/>
        </w:rPr>
        <w:t>所述计算</w:t>
      </w:r>
      <w:r w:rsidR="00B75AFD" w:rsidRPr="002E5E40">
        <w:rPr>
          <w:rFonts w:ascii="楷体" w:eastAsia="楷体" w:hAnsi="楷体" w:hint="eastAsia"/>
          <w:sz w:val="28"/>
          <w:szCs w:val="28"/>
        </w:rPr>
        <w:t>初始</w:t>
      </w:r>
      <w:r w:rsidRPr="002E5E40">
        <w:rPr>
          <w:rFonts w:ascii="楷体" w:eastAsia="楷体" w:hAnsi="楷体" w:hint="eastAsia"/>
          <w:sz w:val="28"/>
          <w:szCs w:val="28"/>
        </w:rPr>
        <w:t>校验密码，具体包括：</w:t>
      </w:r>
    </w:p>
    <w:p w:rsidR="009259CF" w:rsidRPr="002E5E40" w:rsidRDefault="009B4C7A" w:rsidP="002E5E40">
      <w:pPr>
        <w:spacing w:line="360" w:lineRule="auto"/>
        <w:ind w:firstLineChars="200" w:firstLine="560"/>
        <w:rPr>
          <w:rFonts w:ascii="楷体" w:eastAsia="楷体" w:hAnsi="楷体"/>
          <w:sz w:val="28"/>
          <w:szCs w:val="28"/>
        </w:rPr>
      </w:pPr>
      <w:r w:rsidRPr="002E5E40">
        <w:rPr>
          <w:rFonts w:ascii="楷体" w:eastAsia="楷体" w:hAnsi="楷体" w:hint="eastAsia"/>
          <w:sz w:val="28"/>
          <w:szCs w:val="28"/>
        </w:rPr>
        <w:t>利用</w:t>
      </w:r>
      <w:r w:rsidRPr="002E5E40">
        <w:rPr>
          <w:rFonts w:ascii="楷体" w:eastAsia="楷体" w:hAnsi="楷体"/>
          <w:sz w:val="28"/>
          <w:szCs w:val="28"/>
        </w:rPr>
        <w:t>哈</w:t>
      </w:r>
      <w:proofErr w:type="gramStart"/>
      <w:r w:rsidRPr="002E5E40">
        <w:rPr>
          <w:rFonts w:ascii="楷体" w:eastAsia="楷体" w:hAnsi="楷体"/>
          <w:sz w:val="28"/>
          <w:szCs w:val="28"/>
        </w:rPr>
        <w:t>希消息</w:t>
      </w:r>
      <w:proofErr w:type="gramEnd"/>
      <w:r w:rsidRPr="002E5E40">
        <w:rPr>
          <w:rFonts w:ascii="楷体" w:eastAsia="楷体" w:hAnsi="楷体" w:hint="eastAsia"/>
          <w:sz w:val="28"/>
          <w:szCs w:val="28"/>
        </w:rPr>
        <w:t>认证码函数、所述随机数和所述第一中间密码，计算</w:t>
      </w:r>
      <w:r w:rsidR="00B75AFD" w:rsidRPr="002E5E40">
        <w:rPr>
          <w:rFonts w:ascii="楷体" w:eastAsia="楷体" w:hAnsi="楷体" w:hint="eastAsia"/>
          <w:sz w:val="28"/>
          <w:szCs w:val="28"/>
        </w:rPr>
        <w:t>初始</w:t>
      </w:r>
      <w:r w:rsidRPr="002E5E40">
        <w:rPr>
          <w:rFonts w:ascii="楷体" w:eastAsia="楷体" w:hAnsi="楷体" w:hint="eastAsia"/>
          <w:sz w:val="28"/>
          <w:szCs w:val="28"/>
        </w:rPr>
        <w:t>校验密码</w:t>
      </w:r>
      <w:r w:rsidR="009259CF" w:rsidRPr="002E5E40">
        <w:rPr>
          <w:rFonts w:ascii="楷体" w:eastAsia="楷体" w:hAnsi="楷体" w:hint="eastAsia"/>
          <w:sz w:val="28"/>
          <w:szCs w:val="28"/>
        </w:rPr>
        <w:t>。</w:t>
      </w:r>
    </w:p>
    <w:p w:rsidR="00B75AFD" w:rsidRPr="002E5E40" w:rsidDel="00AA0F58" w:rsidRDefault="00B75AFD">
      <w:pPr>
        <w:spacing w:line="360" w:lineRule="auto"/>
        <w:ind w:firstLine="527"/>
        <w:rPr>
          <w:del w:id="47" w:author="XuFeng" w:date="2017-04-21T16:22:00Z"/>
          <w:rFonts w:ascii="楷体" w:eastAsia="楷体" w:hAnsi="楷体"/>
          <w:sz w:val="28"/>
          <w:szCs w:val="28"/>
        </w:rPr>
      </w:pPr>
      <w:r w:rsidRPr="002E5E40">
        <w:rPr>
          <w:rFonts w:ascii="楷体" w:eastAsia="楷体" w:hAnsi="楷体" w:hint="eastAsia"/>
          <w:sz w:val="28"/>
          <w:szCs w:val="28"/>
        </w:rPr>
        <w:t>5. 按照权利要求</w:t>
      </w:r>
      <w:del w:id="48" w:author="XuFeng" w:date="2017-04-21T16:24:00Z">
        <w:r w:rsidR="005669F6" w:rsidDel="00AA0F58">
          <w:rPr>
            <w:rFonts w:ascii="楷体" w:eastAsia="楷体" w:hAnsi="楷体" w:hint="eastAsia"/>
            <w:sz w:val="28"/>
            <w:szCs w:val="28"/>
          </w:rPr>
          <w:delText>1</w:delText>
        </w:r>
      </w:del>
      <w:ins w:id="49" w:author="XuFeng" w:date="2017-04-21T16:24:00Z">
        <w:r w:rsidR="00AA0F58">
          <w:rPr>
            <w:rFonts w:ascii="楷体" w:eastAsia="楷体" w:hAnsi="楷体" w:hint="eastAsia"/>
            <w:sz w:val="28"/>
            <w:szCs w:val="28"/>
          </w:rPr>
          <w:t>2</w:t>
        </w:r>
      </w:ins>
      <w:r w:rsidRPr="002E5E40">
        <w:rPr>
          <w:rFonts w:ascii="楷体" w:eastAsia="楷体" w:hAnsi="楷体" w:hint="eastAsia"/>
          <w:sz w:val="28"/>
          <w:szCs w:val="28"/>
        </w:rPr>
        <w:t>所述的方法，其特征在于，</w:t>
      </w:r>
      <w:del w:id="50" w:author="XuFeng" w:date="2017-04-21T16:22:00Z">
        <w:r w:rsidRPr="002E5E40" w:rsidDel="00AA0F58">
          <w:rPr>
            <w:rFonts w:ascii="楷体" w:eastAsia="楷体" w:hAnsi="楷体" w:hint="eastAsia"/>
            <w:sz w:val="28"/>
            <w:szCs w:val="28"/>
          </w:rPr>
          <w:delText>所述验证</w:delText>
        </w:r>
        <w:r w:rsidR="00554B5A" w:rsidDel="00AA0F58">
          <w:rPr>
            <w:rFonts w:ascii="楷体" w:eastAsia="楷体" w:hAnsi="楷体" w:hint="eastAsia"/>
            <w:sz w:val="28"/>
            <w:szCs w:val="28"/>
          </w:rPr>
          <w:delText>所接收的待验证</w:delText>
        </w:r>
        <w:r w:rsidR="00554B5A" w:rsidRPr="002E5E40" w:rsidDel="00AA0F58">
          <w:rPr>
            <w:rFonts w:ascii="楷体" w:eastAsia="楷体" w:hAnsi="楷体" w:hint="eastAsia"/>
            <w:sz w:val="28"/>
            <w:szCs w:val="28"/>
          </w:rPr>
          <w:delText>工作密码</w:delText>
        </w:r>
        <w:r w:rsidRPr="002E5E40" w:rsidDel="00AA0F58">
          <w:rPr>
            <w:rFonts w:ascii="楷体" w:eastAsia="楷体" w:hAnsi="楷体" w:hint="eastAsia"/>
            <w:sz w:val="28"/>
            <w:szCs w:val="28"/>
          </w:rPr>
          <w:delText>，具体包括：</w:delText>
        </w:r>
      </w:del>
    </w:p>
    <w:p w:rsidR="005669F6" w:rsidDel="00EF2ED3" w:rsidRDefault="00554B5A" w:rsidP="00EA3C74">
      <w:pPr>
        <w:spacing w:line="360" w:lineRule="auto"/>
        <w:ind w:firstLine="527"/>
        <w:rPr>
          <w:del w:id="51" w:author="XuFeng" w:date="2017-04-21T16:30:00Z"/>
          <w:rFonts w:ascii="楷体" w:eastAsia="楷体" w:hAnsi="楷体"/>
          <w:sz w:val="28"/>
          <w:szCs w:val="28"/>
        </w:rPr>
      </w:pPr>
      <w:del w:id="52" w:author="XuFeng" w:date="2017-04-21T16:22:00Z">
        <w:r w:rsidDel="00AA0F58">
          <w:rPr>
            <w:rFonts w:ascii="楷体" w:eastAsia="楷体" w:hAnsi="楷体" w:hint="eastAsia"/>
            <w:sz w:val="28"/>
            <w:szCs w:val="28"/>
          </w:rPr>
          <w:delText>将</w:delText>
        </w:r>
        <w:r w:rsidR="00B75AFD" w:rsidRPr="002E5E40" w:rsidDel="00AA0F58">
          <w:rPr>
            <w:rFonts w:ascii="楷体" w:eastAsia="楷体" w:hAnsi="楷体" w:hint="eastAsia"/>
            <w:sz w:val="28"/>
            <w:szCs w:val="28"/>
          </w:rPr>
          <w:delText>接收</w:delText>
        </w:r>
        <w:r w:rsidDel="00AA0F58">
          <w:rPr>
            <w:rFonts w:ascii="楷体" w:eastAsia="楷体" w:hAnsi="楷体" w:hint="eastAsia"/>
            <w:sz w:val="28"/>
            <w:szCs w:val="28"/>
          </w:rPr>
          <w:delText>的待验证</w:delText>
        </w:r>
        <w:r w:rsidRPr="002E5E40" w:rsidDel="00AA0F58">
          <w:rPr>
            <w:rFonts w:ascii="楷体" w:eastAsia="楷体" w:hAnsi="楷体" w:hint="eastAsia"/>
            <w:sz w:val="28"/>
            <w:szCs w:val="28"/>
          </w:rPr>
          <w:delText>工作密码</w:delText>
        </w:r>
        <w:r w:rsidR="005669F6" w:rsidDel="00AA0F58">
          <w:rPr>
            <w:rFonts w:ascii="楷体" w:eastAsia="楷体" w:hAnsi="楷体" w:hint="eastAsia"/>
            <w:sz w:val="28"/>
            <w:szCs w:val="28"/>
          </w:rPr>
          <w:delText>发送至服务器中；接收服务器</w:delText>
        </w:r>
        <w:r w:rsidR="005B4E32" w:rsidDel="00AA0F58">
          <w:rPr>
            <w:rFonts w:ascii="楷体" w:eastAsia="楷体" w:hAnsi="楷体" w:hint="eastAsia"/>
            <w:sz w:val="28"/>
            <w:szCs w:val="28"/>
          </w:rPr>
          <w:delText>对待验证</w:delText>
        </w:r>
        <w:r w:rsidR="005B4E32" w:rsidRPr="002E5E40" w:rsidDel="00AA0F58">
          <w:rPr>
            <w:rFonts w:ascii="楷体" w:eastAsia="楷体" w:hAnsi="楷体" w:hint="eastAsia"/>
            <w:sz w:val="28"/>
            <w:szCs w:val="28"/>
          </w:rPr>
          <w:delText>工作密码</w:delText>
        </w:r>
        <w:r w:rsidR="005669F6" w:rsidDel="00AA0F58">
          <w:rPr>
            <w:rFonts w:ascii="楷体" w:eastAsia="楷体" w:hAnsi="楷体" w:hint="eastAsia"/>
            <w:sz w:val="28"/>
            <w:szCs w:val="28"/>
          </w:rPr>
          <w:delText>的验证结果；</w:delText>
        </w:r>
      </w:del>
    </w:p>
    <w:p w:rsidR="00EF2ED3" w:rsidRDefault="001760ED" w:rsidP="00EA3C74">
      <w:pPr>
        <w:spacing w:line="360" w:lineRule="auto"/>
        <w:ind w:firstLine="527"/>
        <w:rPr>
          <w:ins w:id="53" w:author="XuFeng" w:date="2017-04-21T16:31:00Z"/>
          <w:rFonts w:ascii="楷体" w:eastAsia="楷体" w:hAnsi="楷体"/>
          <w:sz w:val="28"/>
          <w:szCs w:val="28"/>
        </w:rPr>
      </w:pPr>
      <w:del w:id="54" w:author="XuFeng" w:date="2017-04-21T16:22:00Z">
        <w:r w:rsidRPr="005B4E32" w:rsidDel="00AA0F58">
          <w:rPr>
            <w:rFonts w:ascii="楷体" w:eastAsia="楷体" w:hAnsi="楷体" w:hint="eastAsia"/>
            <w:sz w:val="28"/>
            <w:szCs w:val="28"/>
          </w:rPr>
          <w:delText>6. 按照权利要求5所述的方法，其特征在于，</w:delText>
        </w:r>
      </w:del>
      <w:r w:rsidR="005669F6" w:rsidRPr="005B4E32">
        <w:rPr>
          <w:rFonts w:ascii="楷体" w:eastAsia="楷体" w:hAnsi="楷体" w:hint="eastAsia"/>
          <w:sz w:val="28"/>
          <w:szCs w:val="28"/>
        </w:rPr>
        <w:t>所述服务器</w:t>
      </w:r>
      <w:ins w:id="55" w:author="XuFeng" w:date="2017-04-21T16:30:00Z">
        <w:r w:rsidR="00EF2ED3">
          <w:rPr>
            <w:rFonts w:ascii="楷体" w:eastAsia="楷体" w:hAnsi="楷体" w:hint="eastAsia"/>
            <w:sz w:val="28"/>
            <w:szCs w:val="28"/>
          </w:rPr>
          <w:t>进行</w:t>
        </w:r>
      </w:ins>
      <w:del w:id="56" w:author="XuFeng" w:date="2017-04-21T16:30:00Z">
        <w:r w:rsidR="005B4E32" w:rsidRPr="005B4E32" w:rsidDel="00EF2ED3">
          <w:rPr>
            <w:rFonts w:ascii="楷体" w:eastAsia="楷体" w:hAnsi="楷体" w:hint="eastAsia"/>
            <w:sz w:val="28"/>
            <w:szCs w:val="28"/>
          </w:rPr>
          <w:delText>对待验证工作密码的</w:delText>
        </w:r>
      </w:del>
      <w:r w:rsidR="005B4E32" w:rsidRPr="005B4E32">
        <w:rPr>
          <w:rFonts w:ascii="楷体" w:eastAsia="楷体" w:hAnsi="楷体" w:hint="eastAsia"/>
          <w:sz w:val="28"/>
          <w:szCs w:val="28"/>
        </w:rPr>
        <w:t>验证</w:t>
      </w:r>
      <w:ins w:id="57" w:author="XuFeng" w:date="2017-04-21T16:30:00Z">
        <w:r w:rsidR="00EF2ED3">
          <w:rPr>
            <w:rFonts w:ascii="楷体" w:eastAsia="楷体" w:hAnsi="楷体" w:hint="eastAsia"/>
            <w:sz w:val="28"/>
            <w:szCs w:val="28"/>
          </w:rPr>
          <w:t>的</w:t>
        </w:r>
      </w:ins>
      <w:r w:rsidR="005B4E32" w:rsidRPr="005B4E32">
        <w:rPr>
          <w:rFonts w:ascii="楷体" w:eastAsia="楷体" w:hAnsi="楷体" w:hint="eastAsia"/>
          <w:sz w:val="28"/>
          <w:szCs w:val="28"/>
        </w:rPr>
        <w:t>过程为：</w:t>
      </w:r>
    </w:p>
    <w:p w:rsidR="00B75AFD" w:rsidRPr="00104792" w:rsidRDefault="00B75AFD" w:rsidP="00EA3C74">
      <w:pPr>
        <w:spacing w:line="360" w:lineRule="auto"/>
        <w:ind w:firstLine="527"/>
        <w:rPr>
          <w:rFonts w:ascii="楷体" w:eastAsia="楷体" w:hAnsi="楷体"/>
          <w:sz w:val="28"/>
          <w:szCs w:val="28"/>
        </w:rPr>
      </w:pPr>
      <w:r w:rsidRPr="005B4E32">
        <w:rPr>
          <w:rFonts w:ascii="楷体" w:eastAsia="楷体" w:hAnsi="楷体" w:hint="eastAsia"/>
          <w:sz w:val="28"/>
          <w:szCs w:val="28"/>
        </w:rPr>
        <w:t>利用</w:t>
      </w:r>
      <w:r w:rsidRPr="005B4E32">
        <w:rPr>
          <w:rFonts w:ascii="楷体" w:eastAsia="楷体" w:hAnsi="楷体"/>
          <w:sz w:val="28"/>
          <w:szCs w:val="28"/>
        </w:rPr>
        <w:t>哈</w:t>
      </w:r>
      <w:proofErr w:type="gramStart"/>
      <w:r w:rsidRPr="005B4E32">
        <w:rPr>
          <w:rFonts w:ascii="楷体" w:eastAsia="楷体" w:hAnsi="楷体"/>
          <w:sz w:val="28"/>
          <w:szCs w:val="28"/>
        </w:rPr>
        <w:t>希消息</w:t>
      </w:r>
      <w:proofErr w:type="gramEnd"/>
      <w:r w:rsidRPr="005B4E32">
        <w:rPr>
          <w:rFonts w:ascii="楷体" w:eastAsia="楷体" w:hAnsi="楷体" w:hint="eastAsia"/>
          <w:sz w:val="28"/>
          <w:szCs w:val="28"/>
        </w:rPr>
        <w:t>认证</w:t>
      </w:r>
      <w:r w:rsidRPr="002E5E40">
        <w:rPr>
          <w:rFonts w:ascii="楷体" w:eastAsia="楷体" w:hAnsi="楷体" w:hint="eastAsia"/>
          <w:sz w:val="28"/>
          <w:szCs w:val="28"/>
        </w:rPr>
        <w:t>码函数、所述随机数和所述待验证工作密码，计算校验密码；</w:t>
      </w:r>
      <w:r w:rsidR="009060FA" w:rsidRPr="002E5E40">
        <w:rPr>
          <w:rFonts w:ascii="楷体" w:eastAsia="楷体" w:hAnsi="楷体" w:hint="eastAsia"/>
          <w:sz w:val="28"/>
          <w:szCs w:val="28"/>
        </w:rPr>
        <w:t>比较</w:t>
      </w:r>
      <w:r w:rsidRPr="002E5E40">
        <w:rPr>
          <w:rFonts w:ascii="楷体" w:eastAsia="楷体" w:hAnsi="楷体" w:hint="eastAsia"/>
          <w:sz w:val="28"/>
          <w:szCs w:val="28"/>
        </w:rPr>
        <w:t>所述</w:t>
      </w:r>
      <w:r w:rsidR="009060FA" w:rsidRPr="002E5E40">
        <w:rPr>
          <w:rFonts w:ascii="楷体" w:eastAsia="楷体" w:hAnsi="楷体" w:hint="eastAsia"/>
          <w:sz w:val="28"/>
          <w:szCs w:val="28"/>
        </w:rPr>
        <w:t>校验密码和</w:t>
      </w:r>
      <w:r w:rsidRPr="002E5E40">
        <w:rPr>
          <w:rFonts w:ascii="楷体" w:eastAsia="楷体" w:hAnsi="楷体" w:hint="eastAsia"/>
          <w:sz w:val="28"/>
          <w:szCs w:val="28"/>
        </w:rPr>
        <w:t>所述</w:t>
      </w:r>
      <w:r w:rsidR="009060FA" w:rsidRPr="002E5E40">
        <w:rPr>
          <w:rFonts w:ascii="楷体" w:eastAsia="楷体" w:hAnsi="楷体" w:hint="eastAsia"/>
          <w:sz w:val="28"/>
          <w:szCs w:val="28"/>
        </w:rPr>
        <w:t>初始校验密码，如果相等，则</w:t>
      </w:r>
      <w:r w:rsidRPr="002E5E40">
        <w:rPr>
          <w:rFonts w:ascii="楷体" w:eastAsia="楷体" w:hAnsi="楷体" w:hint="eastAsia"/>
          <w:sz w:val="28"/>
          <w:szCs w:val="28"/>
        </w:rPr>
        <w:t>验证通过；如果不同</w:t>
      </w:r>
      <w:r w:rsidRPr="00104792">
        <w:rPr>
          <w:rFonts w:ascii="楷体" w:eastAsia="楷体" w:hAnsi="楷体" w:hint="eastAsia"/>
          <w:sz w:val="28"/>
          <w:szCs w:val="28"/>
        </w:rPr>
        <w:t>，则</w:t>
      </w:r>
      <w:r w:rsidR="005B4E32" w:rsidRPr="00104792">
        <w:rPr>
          <w:rFonts w:ascii="楷体" w:eastAsia="楷体" w:hAnsi="楷体" w:hint="eastAsia"/>
          <w:sz w:val="28"/>
          <w:szCs w:val="28"/>
        </w:rPr>
        <w:t>验证不通过</w:t>
      </w:r>
      <w:r w:rsidRPr="00104792">
        <w:rPr>
          <w:rFonts w:ascii="楷体" w:eastAsia="楷体" w:hAnsi="楷体" w:hint="eastAsia"/>
          <w:sz w:val="28"/>
          <w:szCs w:val="28"/>
        </w:rPr>
        <w:t>。</w:t>
      </w:r>
    </w:p>
    <w:p w:rsidR="00B75AFD" w:rsidRPr="00104792" w:rsidRDefault="001760ED" w:rsidP="002E5E40">
      <w:pPr>
        <w:spacing w:line="360" w:lineRule="auto"/>
        <w:ind w:firstLine="527"/>
        <w:rPr>
          <w:rFonts w:ascii="楷体" w:eastAsia="楷体" w:hAnsi="楷体"/>
          <w:sz w:val="28"/>
          <w:szCs w:val="28"/>
        </w:rPr>
      </w:pPr>
      <w:del w:id="58" w:author="XuFeng" w:date="2017-04-21T16:25:00Z">
        <w:r w:rsidRPr="00104792" w:rsidDel="00AA0F58">
          <w:rPr>
            <w:rFonts w:ascii="楷体" w:eastAsia="楷体" w:hAnsi="楷体" w:hint="eastAsia"/>
            <w:sz w:val="28"/>
            <w:szCs w:val="28"/>
          </w:rPr>
          <w:delText>7</w:delText>
        </w:r>
      </w:del>
      <w:ins w:id="59" w:author="XuFeng" w:date="2017-04-21T16:25:00Z">
        <w:r w:rsidR="00AA0F58">
          <w:rPr>
            <w:rFonts w:ascii="楷体" w:eastAsia="楷体" w:hAnsi="楷体" w:hint="eastAsia"/>
            <w:sz w:val="28"/>
            <w:szCs w:val="28"/>
          </w:rPr>
          <w:t>6</w:t>
        </w:r>
      </w:ins>
      <w:r w:rsidR="00B75AFD" w:rsidRPr="00104792">
        <w:rPr>
          <w:rFonts w:ascii="楷体" w:eastAsia="楷体" w:hAnsi="楷体" w:hint="eastAsia"/>
          <w:sz w:val="28"/>
          <w:szCs w:val="28"/>
        </w:rPr>
        <w:t>. 按照权利要求</w:t>
      </w:r>
      <w:del w:id="60" w:author="XuFeng" w:date="2017-04-21T16:25:00Z">
        <w:r w:rsidR="00B75AFD" w:rsidRPr="00104792" w:rsidDel="00AA0F58">
          <w:rPr>
            <w:rFonts w:ascii="楷体" w:eastAsia="楷体" w:hAnsi="楷体" w:hint="eastAsia"/>
            <w:sz w:val="28"/>
            <w:szCs w:val="28"/>
          </w:rPr>
          <w:delText>1</w:delText>
        </w:r>
      </w:del>
      <w:ins w:id="61" w:author="XuFeng" w:date="2017-04-21T16:25:00Z">
        <w:r w:rsidR="00AA0F58">
          <w:rPr>
            <w:rFonts w:ascii="楷体" w:eastAsia="楷体" w:hAnsi="楷体" w:hint="eastAsia"/>
            <w:sz w:val="28"/>
            <w:szCs w:val="28"/>
          </w:rPr>
          <w:t>2</w:t>
        </w:r>
      </w:ins>
      <w:r w:rsidR="00B75AFD" w:rsidRPr="00104792">
        <w:rPr>
          <w:rFonts w:ascii="楷体" w:eastAsia="楷体" w:hAnsi="楷体" w:hint="eastAsia"/>
          <w:sz w:val="28"/>
          <w:szCs w:val="28"/>
        </w:rPr>
        <w:t>所述的方法，其特征在于，还包括</w:t>
      </w:r>
      <w:r w:rsidR="002E5E40" w:rsidRPr="00104792">
        <w:rPr>
          <w:rFonts w:ascii="楷体" w:eastAsia="楷体" w:hAnsi="楷体" w:hint="eastAsia"/>
          <w:sz w:val="28"/>
          <w:szCs w:val="28"/>
        </w:rPr>
        <w:t>：</w:t>
      </w:r>
    </w:p>
    <w:p w:rsidR="009060FA" w:rsidRPr="00104792" w:rsidRDefault="009060FA" w:rsidP="002E5E40">
      <w:pPr>
        <w:spacing w:line="360" w:lineRule="auto"/>
        <w:ind w:firstLineChars="200" w:firstLine="560"/>
        <w:rPr>
          <w:rFonts w:ascii="楷体" w:eastAsia="楷体" w:hAnsi="楷体"/>
          <w:sz w:val="28"/>
          <w:szCs w:val="28"/>
        </w:rPr>
      </w:pPr>
      <w:r w:rsidRPr="00104792">
        <w:rPr>
          <w:rFonts w:ascii="楷体" w:eastAsia="楷体" w:hAnsi="楷体" w:hint="eastAsia"/>
          <w:sz w:val="28"/>
          <w:szCs w:val="28"/>
        </w:rPr>
        <w:t>核实用户身份</w:t>
      </w:r>
      <w:r w:rsidR="002E5E40" w:rsidRPr="00104792">
        <w:rPr>
          <w:rFonts w:ascii="楷体" w:eastAsia="楷体" w:hAnsi="楷体" w:hint="eastAsia"/>
          <w:sz w:val="28"/>
          <w:szCs w:val="28"/>
        </w:rPr>
        <w:t>后，从服务器中调取所述</w:t>
      </w:r>
      <w:r w:rsidRPr="00104792">
        <w:rPr>
          <w:rFonts w:ascii="楷体" w:eastAsia="楷体" w:hAnsi="楷体" w:hint="eastAsia"/>
          <w:sz w:val="28"/>
          <w:szCs w:val="28"/>
        </w:rPr>
        <w:t>备用密码</w:t>
      </w:r>
      <w:r w:rsidR="002E5E40" w:rsidRPr="00104792">
        <w:rPr>
          <w:rFonts w:ascii="楷体" w:eastAsia="楷体" w:hAnsi="楷体" w:hint="eastAsia"/>
          <w:sz w:val="28"/>
          <w:szCs w:val="28"/>
        </w:rPr>
        <w:t>至客户端中；</w:t>
      </w:r>
    </w:p>
    <w:p w:rsidR="009060FA" w:rsidRPr="002E5E40" w:rsidRDefault="002E5E40" w:rsidP="002E5E40">
      <w:pPr>
        <w:spacing w:line="360" w:lineRule="auto"/>
        <w:ind w:firstLineChars="200" w:firstLine="560"/>
        <w:rPr>
          <w:rFonts w:ascii="楷体" w:eastAsia="楷体" w:hAnsi="楷体"/>
          <w:sz w:val="28"/>
          <w:szCs w:val="28"/>
        </w:rPr>
      </w:pPr>
      <w:r w:rsidRPr="00104792">
        <w:rPr>
          <w:rFonts w:ascii="楷体" w:eastAsia="楷体" w:hAnsi="楷体" w:hint="eastAsia"/>
          <w:sz w:val="28"/>
          <w:szCs w:val="28"/>
        </w:rPr>
        <w:t>根据所述备用密码和密钥导出函数，</w:t>
      </w:r>
      <w:r w:rsidR="009060FA" w:rsidRPr="00104792">
        <w:rPr>
          <w:rFonts w:ascii="楷体" w:eastAsia="楷体" w:hAnsi="楷体" w:hint="eastAsia"/>
          <w:sz w:val="28"/>
          <w:szCs w:val="28"/>
        </w:rPr>
        <w:t>计算</w:t>
      </w:r>
      <w:r w:rsidRPr="00104792">
        <w:rPr>
          <w:rFonts w:ascii="楷体" w:eastAsia="楷体" w:hAnsi="楷体" w:hint="eastAsia"/>
          <w:sz w:val="28"/>
          <w:szCs w:val="28"/>
        </w:rPr>
        <w:t>第二</w:t>
      </w:r>
      <w:r w:rsidR="009060FA" w:rsidRPr="00104792">
        <w:rPr>
          <w:rFonts w:ascii="楷体" w:eastAsia="楷体" w:hAnsi="楷体" w:hint="eastAsia"/>
          <w:sz w:val="28"/>
          <w:szCs w:val="28"/>
        </w:rPr>
        <w:t>中间密码</w:t>
      </w:r>
      <w:r w:rsidRPr="00104792">
        <w:rPr>
          <w:rFonts w:ascii="楷体" w:eastAsia="楷体" w:hAnsi="楷体" w:hint="eastAsia"/>
          <w:sz w:val="28"/>
          <w:szCs w:val="28"/>
        </w:rPr>
        <w:t>；</w:t>
      </w:r>
    </w:p>
    <w:p w:rsidR="009060FA" w:rsidRPr="002E5E40" w:rsidRDefault="009060FA" w:rsidP="002E5E40">
      <w:pPr>
        <w:spacing w:line="360" w:lineRule="auto"/>
        <w:ind w:firstLine="527"/>
        <w:rPr>
          <w:rFonts w:ascii="楷体" w:eastAsia="楷体" w:hAnsi="楷体"/>
          <w:sz w:val="28"/>
          <w:szCs w:val="28"/>
        </w:rPr>
      </w:pPr>
      <w:r w:rsidRPr="002E5E40">
        <w:rPr>
          <w:rFonts w:ascii="楷体" w:eastAsia="楷体" w:hAnsi="楷体" w:hint="eastAsia"/>
          <w:sz w:val="28"/>
          <w:szCs w:val="28"/>
        </w:rPr>
        <w:t>通过</w:t>
      </w:r>
      <w:r w:rsidR="002E5E40" w:rsidRPr="002E5E40">
        <w:rPr>
          <w:rFonts w:ascii="楷体" w:eastAsia="楷体" w:hAnsi="楷体" w:hint="eastAsia"/>
          <w:sz w:val="28"/>
          <w:szCs w:val="28"/>
        </w:rPr>
        <w:t>所述第二中间密码</w:t>
      </w:r>
      <w:r w:rsidRPr="002E5E40">
        <w:rPr>
          <w:rFonts w:ascii="楷体" w:eastAsia="楷体" w:hAnsi="楷体" w:hint="eastAsia"/>
          <w:sz w:val="28"/>
          <w:szCs w:val="28"/>
        </w:rPr>
        <w:t>解密</w:t>
      </w:r>
      <w:r w:rsidR="002E5E40" w:rsidRPr="002E5E40">
        <w:rPr>
          <w:rFonts w:ascii="楷体" w:eastAsia="楷体" w:hAnsi="楷体" w:hint="eastAsia"/>
          <w:sz w:val="28"/>
          <w:szCs w:val="28"/>
        </w:rPr>
        <w:t>第二加密私</w:t>
      </w:r>
      <w:proofErr w:type="gramStart"/>
      <w:r w:rsidR="002E5E40" w:rsidRPr="002E5E40">
        <w:rPr>
          <w:rFonts w:ascii="楷体" w:eastAsia="楷体" w:hAnsi="楷体" w:hint="eastAsia"/>
          <w:sz w:val="28"/>
          <w:szCs w:val="28"/>
        </w:rPr>
        <w:t>钥</w:t>
      </w:r>
      <w:proofErr w:type="gramEnd"/>
      <w:r w:rsidR="002E5E40" w:rsidRPr="002E5E40">
        <w:rPr>
          <w:rFonts w:ascii="楷体" w:eastAsia="楷体" w:hAnsi="楷体" w:hint="eastAsia"/>
          <w:sz w:val="28"/>
          <w:szCs w:val="28"/>
        </w:rPr>
        <w:t>，</w:t>
      </w:r>
      <w:r w:rsidRPr="002E5E40">
        <w:rPr>
          <w:rFonts w:ascii="楷体" w:eastAsia="楷体" w:hAnsi="楷体" w:hint="eastAsia"/>
          <w:sz w:val="28"/>
          <w:szCs w:val="28"/>
        </w:rPr>
        <w:t>得到</w:t>
      </w:r>
      <w:r w:rsidR="002E5E40" w:rsidRPr="002E5E40">
        <w:rPr>
          <w:rFonts w:ascii="楷体" w:eastAsia="楷体" w:hAnsi="楷体" w:hint="eastAsia"/>
          <w:sz w:val="28"/>
          <w:szCs w:val="28"/>
        </w:rPr>
        <w:t>私</w:t>
      </w:r>
      <w:proofErr w:type="gramStart"/>
      <w:r w:rsidR="002E5E40" w:rsidRPr="002E5E40">
        <w:rPr>
          <w:rFonts w:ascii="楷体" w:eastAsia="楷体" w:hAnsi="楷体" w:hint="eastAsia"/>
          <w:sz w:val="28"/>
          <w:szCs w:val="28"/>
        </w:rPr>
        <w:t>钥</w:t>
      </w:r>
      <w:proofErr w:type="gramEnd"/>
      <w:r w:rsidR="002E5E40" w:rsidRPr="002E5E40">
        <w:rPr>
          <w:rFonts w:ascii="楷体" w:eastAsia="楷体" w:hAnsi="楷体" w:hint="eastAsia"/>
          <w:sz w:val="28"/>
          <w:szCs w:val="28"/>
        </w:rPr>
        <w:t>；</w:t>
      </w:r>
    </w:p>
    <w:p w:rsidR="002E5E40" w:rsidRPr="002E5E40" w:rsidRDefault="002E5E40" w:rsidP="002E5E40">
      <w:pPr>
        <w:spacing w:line="360" w:lineRule="auto"/>
        <w:ind w:firstLine="527"/>
        <w:rPr>
          <w:rFonts w:ascii="楷体" w:eastAsia="楷体" w:hAnsi="楷体"/>
          <w:sz w:val="28"/>
          <w:szCs w:val="28"/>
        </w:rPr>
      </w:pPr>
      <w:r w:rsidRPr="002E5E40">
        <w:rPr>
          <w:rFonts w:ascii="楷体" w:eastAsia="楷体" w:hAnsi="楷体" w:hint="eastAsia"/>
          <w:sz w:val="28"/>
          <w:szCs w:val="28"/>
        </w:rPr>
        <w:lastRenderedPageBreak/>
        <w:t>根据所述私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和</w:t>
      </w:r>
      <w:r w:rsidR="009060FA" w:rsidRPr="002E5E40">
        <w:rPr>
          <w:rFonts w:ascii="楷体" w:eastAsia="楷体" w:hAnsi="楷体" w:hint="eastAsia"/>
          <w:sz w:val="28"/>
          <w:szCs w:val="28"/>
        </w:rPr>
        <w:t>新的工作密码</w:t>
      </w:r>
      <w:r w:rsidRPr="002E5E40">
        <w:rPr>
          <w:rFonts w:ascii="楷体" w:eastAsia="楷体" w:hAnsi="楷体" w:hint="eastAsia"/>
          <w:sz w:val="28"/>
          <w:szCs w:val="28"/>
        </w:rPr>
        <w:t>，</w:t>
      </w:r>
      <w:r w:rsidR="009060FA" w:rsidRPr="002E5E40">
        <w:rPr>
          <w:rFonts w:ascii="楷体" w:eastAsia="楷体" w:hAnsi="楷体" w:hint="eastAsia"/>
          <w:sz w:val="28"/>
          <w:szCs w:val="28"/>
        </w:rPr>
        <w:t>重新</w:t>
      </w:r>
      <w:r w:rsidRPr="002E5E40">
        <w:rPr>
          <w:rFonts w:ascii="楷体" w:eastAsia="楷体" w:hAnsi="楷体" w:hint="eastAsia"/>
          <w:sz w:val="28"/>
          <w:szCs w:val="28"/>
        </w:rPr>
        <w:t>进行</w:t>
      </w:r>
      <w:r w:rsidR="009060FA" w:rsidRPr="002E5E40">
        <w:rPr>
          <w:rFonts w:ascii="楷体" w:eastAsia="楷体" w:hAnsi="楷体" w:hint="eastAsia"/>
          <w:sz w:val="28"/>
          <w:szCs w:val="28"/>
        </w:rPr>
        <w:t>初始化</w:t>
      </w:r>
      <w:r w:rsidR="005B4E32">
        <w:rPr>
          <w:rFonts w:ascii="楷体" w:eastAsia="楷体" w:hAnsi="楷体" w:hint="eastAsia"/>
          <w:sz w:val="28"/>
          <w:szCs w:val="28"/>
        </w:rPr>
        <w:t>操作</w:t>
      </w:r>
      <w:r w:rsidRPr="002E5E40">
        <w:rPr>
          <w:rFonts w:ascii="楷体" w:eastAsia="楷体" w:hAnsi="楷体" w:hint="eastAsia"/>
          <w:sz w:val="28"/>
          <w:szCs w:val="28"/>
        </w:rPr>
        <w:t>，生成新的第一加密私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，新的第二加密私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、新的备用密码</w:t>
      </w:r>
      <w:r w:rsidR="00554B5A">
        <w:rPr>
          <w:rFonts w:ascii="楷体" w:eastAsia="楷体" w:hAnsi="楷体" w:hint="eastAsia"/>
          <w:sz w:val="28"/>
          <w:szCs w:val="28"/>
        </w:rPr>
        <w:t>、</w:t>
      </w:r>
      <w:r w:rsidRPr="002E5E40">
        <w:rPr>
          <w:rFonts w:ascii="楷体" w:eastAsia="楷体" w:hAnsi="楷体" w:hint="eastAsia"/>
          <w:sz w:val="28"/>
          <w:szCs w:val="28"/>
        </w:rPr>
        <w:t>新的随机数</w:t>
      </w:r>
      <w:r w:rsidR="00554B5A">
        <w:rPr>
          <w:rFonts w:ascii="楷体" w:eastAsia="楷体" w:hAnsi="楷体" w:hint="eastAsia"/>
          <w:sz w:val="28"/>
          <w:szCs w:val="28"/>
        </w:rPr>
        <w:t>和</w:t>
      </w:r>
      <w:r w:rsidRPr="002E5E40">
        <w:rPr>
          <w:rFonts w:ascii="楷体" w:eastAsia="楷体" w:hAnsi="楷体" w:hint="eastAsia"/>
          <w:sz w:val="28"/>
          <w:szCs w:val="28"/>
        </w:rPr>
        <w:t>新的初始校验密码；并将所述新的第一加密私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和新的第二加密私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存储到客户端；将所述新的备用密码</w:t>
      </w:r>
      <w:r w:rsidR="00554B5A">
        <w:rPr>
          <w:rFonts w:ascii="楷体" w:eastAsia="楷体" w:hAnsi="楷体" w:hint="eastAsia"/>
          <w:sz w:val="28"/>
          <w:szCs w:val="28"/>
        </w:rPr>
        <w:t>、</w:t>
      </w:r>
      <w:r w:rsidRPr="002E5E40">
        <w:rPr>
          <w:rFonts w:ascii="楷体" w:eastAsia="楷体" w:hAnsi="楷体" w:hint="eastAsia"/>
          <w:sz w:val="28"/>
          <w:szCs w:val="28"/>
        </w:rPr>
        <w:t>新的随机数</w:t>
      </w:r>
      <w:r w:rsidR="00554B5A">
        <w:rPr>
          <w:rFonts w:ascii="楷体" w:eastAsia="楷体" w:hAnsi="楷体" w:hint="eastAsia"/>
          <w:sz w:val="28"/>
          <w:szCs w:val="28"/>
        </w:rPr>
        <w:t>和</w:t>
      </w:r>
      <w:r w:rsidRPr="002E5E40">
        <w:rPr>
          <w:rFonts w:ascii="楷体" w:eastAsia="楷体" w:hAnsi="楷体" w:hint="eastAsia"/>
          <w:sz w:val="28"/>
          <w:szCs w:val="28"/>
        </w:rPr>
        <w:t>新的初始校验密码存储到服务器中。</w:t>
      </w:r>
    </w:p>
    <w:p w:rsidR="00356C8C" w:rsidRPr="002E5E40" w:rsidRDefault="00356C8C" w:rsidP="005B4E32">
      <w:pPr>
        <w:spacing w:line="360" w:lineRule="auto"/>
        <w:rPr>
          <w:rFonts w:ascii="楷体" w:eastAsia="楷体" w:hAnsi="楷体"/>
          <w:color w:val="FF0000"/>
          <w:sz w:val="28"/>
          <w:szCs w:val="28"/>
        </w:rPr>
      </w:pPr>
    </w:p>
    <w:p w:rsidR="002E5E40" w:rsidRPr="002E5E40" w:rsidRDefault="001760ED" w:rsidP="002E5E40">
      <w:pPr>
        <w:spacing w:line="360" w:lineRule="auto"/>
        <w:ind w:firstLine="527"/>
        <w:rPr>
          <w:rFonts w:ascii="楷体" w:eastAsia="楷体" w:hAnsi="楷体"/>
          <w:sz w:val="28"/>
          <w:szCs w:val="28"/>
        </w:rPr>
      </w:pPr>
      <w:del w:id="62" w:author="XuFeng" w:date="2017-04-21T16:25:00Z">
        <w:r w:rsidDel="00AA0F58">
          <w:rPr>
            <w:rFonts w:ascii="楷体" w:eastAsia="楷体" w:hAnsi="楷体" w:hint="eastAsia"/>
            <w:sz w:val="28"/>
            <w:szCs w:val="28"/>
          </w:rPr>
          <w:delText>8</w:delText>
        </w:r>
      </w:del>
      <w:ins w:id="63" w:author="XuFeng" w:date="2017-04-21T16:25:00Z">
        <w:r w:rsidR="00AA0F58">
          <w:rPr>
            <w:rFonts w:ascii="楷体" w:eastAsia="楷体" w:hAnsi="楷体" w:hint="eastAsia"/>
            <w:sz w:val="28"/>
            <w:szCs w:val="28"/>
          </w:rPr>
          <w:t>7</w:t>
        </w:r>
      </w:ins>
      <w:r w:rsidR="002E5E40" w:rsidRPr="002E5E40">
        <w:rPr>
          <w:rFonts w:ascii="楷体" w:eastAsia="楷体" w:hAnsi="楷体" w:hint="eastAsia"/>
          <w:sz w:val="28"/>
          <w:szCs w:val="28"/>
        </w:rPr>
        <w:t>.一种移动支付安全保护的实现系统，其特征在于，</w:t>
      </w:r>
    </w:p>
    <w:p w:rsidR="002E5E40" w:rsidRDefault="002E5E40" w:rsidP="002E5E40">
      <w:pPr>
        <w:spacing w:line="360" w:lineRule="auto"/>
        <w:ind w:firstLine="527"/>
        <w:rPr>
          <w:rFonts w:ascii="楷体" w:eastAsia="楷体" w:hAnsi="楷体"/>
          <w:color w:val="00B050"/>
          <w:sz w:val="28"/>
          <w:szCs w:val="28"/>
        </w:rPr>
      </w:pPr>
      <w:r w:rsidRPr="002E5E40">
        <w:rPr>
          <w:rFonts w:ascii="楷体" w:eastAsia="楷体" w:hAnsi="楷体" w:hint="eastAsia"/>
          <w:color w:val="00B050"/>
          <w:sz w:val="28"/>
          <w:szCs w:val="28"/>
        </w:rPr>
        <w:t>暂时省略！</w:t>
      </w: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Default="001760ED" w:rsidP="002E5E40">
      <w:pPr>
        <w:spacing w:line="360" w:lineRule="auto"/>
        <w:ind w:firstLine="527"/>
        <w:rPr>
          <w:rFonts w:ascii="楷体" w:eastAsia="楷体" w:hAnsi="楷体"/>
          <w:color w:val="00B050"/>
          <w:sz w:val="28"/>
          <w:szCs w:val="28"/>
        </w:rPr>
      </w:pPr>
    </w:p>
    <w:p w:rsidR="001760ED" w:rsidRPr="002E5E40" w:rsidRDefault="001760ED" w:rsidP="002E5E40">
      <w:pPr>
        <w:spacing w:line="360" w:lineRule="auto"/>
        <w:ind w:firstLine="527"/>
        <w:rPr>
          <w:rFonts w:ascii="楷体" w:eastAsia="楷体" w:hAnsi="楷体"/>
          <w:color w:val="00B050"/>
          <w:sz w:val="28"/>
          <w:szCs w:val="28"/>
        </w:rPr>
      </w:pPr>
    </w:p>
    <w:p w:rsidR="009060FA" w:rsidRPr="002E5E40" w:rsidRDefault="002E5E40" w:rsidP="002E5E40">
      <w:pPr>
        <w:spacing w:line="360" w:lineRule="auto"/>
        <w:ind w:firstLineChars="200" w:firstLine="562"/>
        <w:jc w:val="center"/>
        <w:rPr>
          <w:rFonts w:ascii="楷体" w:eastAsia="楷体" w:hAnsi="楷体"/>
          <w:b/>
          <w:sz w:val="28"/>
          <w:szCs w:val="28"/>
        </w:rPr>
      </w:pPr>
      <w:r>
        <w:rPr>
          <w:rFonts w:ascii="楷体" w:eastAsia="楷体" w:hAnsi="楷体" w:hint="eastAsia"/>
          <w:b/>
          <w:sz w:val="28"/>
          <w:szCs w:val="28"/>
        </w:rPr>
        <w:t>说明书</w:t>
      </w:r>
    </w:p>
    <w:p w:rsidR="00B77725" w:rsidRPr="00B10D8C" w:rsidRDefault="00B10D8C" w:rsidP="00B10D8C">
      <w:pPr>
        <w:spacing w:line="360" w:lineRule="auto"/>
        <w:ind w:firstLineChars="200" w:firstLine="562"/>
        <w:jc w:val="center"/>
        <w:rPr>
          <w:rFonts w:ascii="楷体" w:eastAsia="楷体" w:hAnsi="楷体"/>
          <w:b/>
          <w:sz w:val="28"/>
          <w:szCs w:val="28"/>
        </w:rPr>
      </w:pPr>
      <w:r w:rsidRPr="00B10D8C">
        <w:rPr>
          <w:rFonts w:ascii="楷体" w:eastAsia="楷体" w:hAnsi="楷体" w:hint="eastAsia"/>
          <w:b/>
          <w:sz w:val="28"/>
          <w:szCs w:val="28"/>
        </w:rPr>
        <w:t>一种移动支付安全保护的实现方法</w:t>
      </w:r>
      <w:r w:rsidR="00D76EEC" w:rsidRPr="00B10D8C">
        <w:rPr>
          <w:rFonts w:ascii="楷体" w:eastAsia="楷体" w:hAnsi="楷体" w:hint="eastAsia"/>
          <w:b/>
          <w:sz w:val="28"/>
          <w:szCs w:val="28"/>
        </w:rPr>
        <w:t>及其</w:t>
      </w:r>
      <w:r w:rsidR="00F80A2E" w:rsidRPr="00B10D8C">
        <w:rPr>
          <w:rFonts w:ascii="楷体" w:eastAsia="楷体" w:hAnsi="楷体" w:hint="eastAsia"/>
          <w:b/>
          <w:sz w:val="28"/>
          <w:szCs w:val="28"/>
        </w:rPr>
        <w:t>系统</w:t>
      </w:r>
    </w:p>
    <w:p w:rsidR="00D76EEC" w:rsidRDefault="00D76EEC" w:rsidP="00D76EEC">
      <w:pPr>
        <w:spacing w:line="360" w:lineRule="auto"/>
        <w:rPr>
          <w:rFonts w:ascii="楷体" w:eastAsia="楷体" w:hAnsi="楷体"/>
          <w:b/>
          <w:sz w:val="28"/>
          <w:szCs w:val="28"/>
        </w:rPr>
      </w:pPr>
    </w:p>
    <w:p w:rsidR="00DC358D" w:rsidRPr="002E5E40" w:rsidRDefault="007C5429" w:rsidP="00D76EEC">
      <w:pPr>
        <w:spacing w:line="360" w:lineRule="auto"/>
        <w:rPr>
          <w:rFonts w:ascii="楷体" w:eastAsia="楷体" w:hAnsi="楷体"/>
          <w:b/>
          <w:sz w:val="28"/>
          <w:szCs w:val="28"/>
        </w:rPr>
      </w:pPr>
      <w:r w:rsidRPr="002E5E40">
        <w:rPr>
          <w:rFonts w:ascii="楷体" w:eastAsia="楷体" w:hAnsi="楷体" w:hint="eastAsia"/>
          <w:b/>
          <w:sz w:val="28"/>
          <w:szCs w:val="28"/>
        </w:rPr>
        <w:t>技术</w:t>
      </w:r>
      <w:r w:rsidRPr="002E5E40">
        <w:rPr>
          <w:rFonts w:ascii="楷体" w:eastAsia="楷体" w:hAnsi="楷体"/>
          <w:b/>
          <w:sz w:val="28"/>
          <w:szCs w:val="28"/>
        </w:rPr>
        <w:t>领域</w:t>
      </w:r>
    </w:p>
    <w:p w:rsidR="00B77725" w:rsidRPr="00B10D8C" w:rsidRDefault="00B77725" w:rsidP="00B10D8C">
      <w:pPr>
        <w:spacing w:line="360" w:lineRule="auto"/>
        <w:ind w:firstLineChars="200" w:firstLine="560"/>
        <w:rPr>
          <w:rFonts w:ascii="楷体" w:eastAsia="楷体" w:hAnsi="楷体"/>
          <w:sz w:val="28"/>
          <w:szCs w:val="28"/>
        </w:rPr>
      </w:pPr>
      <w:r w:rsidRPr="00B10D8C">
        <w:rPr>
          <w:rFonts w:ascii="楷体" w:eastAsia="楷体" w:hAnsi="楷体" w:hint="eastAsia"/>
          <w:sz w:val="28"/>
          <w:szCs w:val="28"/>
        </w:rPr>
        <w:t>本</w:t>
      </w:r>
      <w:r w:rsidR="006A76EE" w:rsidRPr="00B10D8C">
        <w:rPr>
          <w:rFonts w:ascii="楷体" w:eastAsia="楷体" w:hAnsi="楷体" w:hint="eastAsia"/>
          <w:sz w:val="28"/>
          <w:szCs w:val="28"/>
        </w:rPr>
        <w:t>发明涉及</w:t>
      </w:r>
      <w:r w:rsidR="00FA7E50" w:rsidRPr="00B10D8C">
        <w:rPr>
          <w:rFonts w:ascii="楷体" w:eastAsia="楷体" w:hAnsi="楷体" w:hint="eastAsia"/>
          <w:sz w:val="28"/>
          <w:szCs w:val="28"/>
        </w:rPr>
        <w:t>移动支付</w:t>
      </w:r>
      <w:r w:rsidR="00FD68C6" w:rsidRPr="00B10D8C">
        <w:rPr>
          <w:rFonts w:ascii="楷体" w:eastAsia="楷体" w:hAnsi="楷体" w:hint="eastAsia"/>
          <w:sz w:val="28"/>
          <w:szCs w:val="28"/>
        </w:rPr>
        <w:t>的</w:t>
      </w:r>
      <w:r w:rsidR="002810EC" w:rsidRPr="00B10D8C">
        <w:rPr>
          <w:rFonts w:ascii="楷体" w:eastAsia="楷体" w:hAnsi="楷体" w:hint="eastAsia"/>
          <w:sz w:val="28"/>
          <w:szCs w:val="28"/>
        </w:rPr>
        <w:t>安全加密技术</w:t>
      </w:r>
      <w:r w:rsidR="006A76EE" w:rsidRPr="00B10D8C">
        <w:rPr>
          <w:rFonts w:ascii="楷体" w:eastAsia="楷体" w:hAnsi="楷体" w:hint="eastAsia"/>
          <w:sz w:val="28"/>
          <w:szCs w:val="28"/>
        </w:rPr>
        <w:t>领域，</w:t>
      </w:r>
      <w:r w:rsidRPr="00B10D8C">
        <w:rPr>
          <w:rFonts w:ascii="楷体" w:eastAsia="楷体" w:hAnsi="楷体" w:hint="eastAsia"/>
          <w:sz w:val="28"/>
          <w:szCs w:val="28"/>
        </w:rPr>
        <w:t>具体</w:t>
      </w:r>
      <w:r w:rsidR="00B10D8C" w:rsidRPr="00B10D8C">
        <w:rPr>
          <w:rFonts w:ascii="楷体" w:eastAsia="楷体" w:hAnsi="楷体" w:hint="eastAsia"/>
          <w:sz w:val="28"/>
          <w:szCs w:val="28"/>
        </w:rPr>
        <w:t>来说，</w:t>
      </w:r>
      <w:r w:rsidRPr="00B10D8C">
        <w:rPr>
          <w:rFonts w:ascii="楷体" w:eastAsia="楷体" w:hAnsi="楷体" w:hint="eastAsia"/>
          <w:sz w:val="28"/>
          <w:szCs w:val="28"/>
        </w:rPr>
        <w:t>涉及</w:t>
      </w:r>
      <w:r w:rsidR="00B10D8C" w:rsidRPr="00B10D8C">
        <w:rPr>
          <w:rFonts w:ascii="楷体" w:eastAsia="楷体" w:hAnsi="楷体" w:hint="eastAsia"/>
          <w:sz w:val="28"/>
          <w:szCs w:val="28"/>
        </w:rPr>
        <w:t>一种移动支付安全保护的实现方法及其系统</w:t>
      </w:r>
      <w:r w:rsidR="00B30EE2" w:rsidRPr="00B10D8C">
        <w:rPr>
          <w:rFonts w:ascii="楷体" w:eastAsia="楷体" w:hAnsi="楷体" w:hint="eastAsia"/>
          <w:sz w:val="28"/>
          <w:szCs w:val="28"/>
        </w:rPr>
        <w:t>，尤其是对客户</w:t>
      </w:r>
      <w:r w:rsidR="00A16B52" w:rsidRPr="00B10D8C">
        <w:rPr>
          <w:rFonts w:ascii="楷体" w:eastAsia="楷体" w:hAnsi="楷体" w:hint="eastAsia"/>
          <w:sz w:val="28"/>
          <w:szCs w:val="28"/>
        </w:rPr>
        <w:t>支付过程中签名</w:t>
      </w:r>
      <w:r w:rsidR="00B30EE2" w:rsidRPr="00B10D8C">
        <w:rPr>
          <w:rFonts w:ascii="楷体" w:eastAsia="楷体" w:hAnsi="楷体" w:hint="eastAsia"/>
          <w:sz w:val="28"/>
          <w:szCs w:val="28"/>
        </w:rPr>
        <w:t>私</w:t>
      </w:r>
      <w:proofErr w:type="gramStart"/>
      <w:r w:rsidR="00B30EE2" w:rsidRPr="00B10D8C">
        <w:rPr>
          <w:rFonts w:ascii="楷体" w:eastAsia="楷体" w:hAnsi="楷体" w:hint="eastAsia"/>
          <w:sz w:val="28"/>
          <w:szCs w:val="28"/>
        </w:rPr>
        <w:t>钥</w:t>
      </w:r>
      <w:proofErr w:type="gramEnd"/>
      <w:r w:rsidR="00A16B52" w:rsidRPr="00B10D8C">
        <w:rPr>
          <w:rFonts w:ascii="楷体" w:eastAsia="楷体" w:hAnsi="楷体" w:hint="eastAsia"/>
          <w:sz w:val="28"/>
          <w:szCs w:val="28"/>
        </w:rPr>
        <w:t>的</w:t>
      </w:r>
      <w:r w:rsidR="00B30EE2" w:rsidRPr="00B10D8C">
        <w:rPr>
          <w:rFonts w:ascii="楷体" w:eastAsia="楷体" w:hAnsi="楷体" w:hint="eastAsia"/>
          <w:sz w:val="28"/>
          <w:szCs w:val="28"/>
        </w:rPr>
        <w:t>保护</w:t>
      </w:r>
      <w:r w:rsidRPr="00B10D8C">
        <w:rPr>
          <w:rFonts w:ascii="楷体" w:eastAsia="楷体" w:hAnsi="楷体" w:hint="eastAsia"/>
          <w:sz w:val="28"/>
          <w:szCs w:val="28"/>
        </w:rPr>
        <w:t>。</w:t>
      </w:r>
    </w:p>
    <w:p w:rsidR="00D76EEC" w:rsidRDefault="00D76EEC" w:rsidP="00D76EEC">
      <w:pPr>
        <w:spacing w:line="360" w:lineRule="auto"/>
        <w:rPr>
          <w:rFonts w:ascii="楷体" w:eastAsia="楷体" w:hAnsi="楷体"/>
          <w:b/>
          <w:sz w:val="28"/>
          <w:szCs w:val="28"/>
        </w:rPr>
      </w:pPr>
    </w:p>
    <w:p w:rsidR="007C5429" w:rsidRPr="002E5E40" w:rsidRDefault="007C5429" w:rsidP="00D76EEC">
      <w:pPr>
        <w:spacing w:line="360" w:lineRule="auto"/>
        <w:rPr>
          <w:rFonts w:ascii="楷体" w:eastAsia="楷体" w:hAnsi="楷体"/>
          <w:b/>
          <w:sz w:val="28"/>
          <w:szCs w:val="28"/>
        </w:rPr>
      </w:pPr>
      <w:r w:rsidRPr="002E5E40">
        <w:rPr>
          <w:rFonts w:ascii="楷体" w:eastAsia="楷体" w:hAnsi="楷体" w:hint="eastAsia"/>
          <w:b/>
          <w:sz w:val="28"/>
          <w:szCs w:val="28"/>
        </w:rPr>
        <w:t>背景</w:t>
      </w:r>
      <w:r w:rsidRPr="002E5E40">
        <w:rPr>
          <w:rFonts w:ascii="楷体" w:eastAsia="楷体" w:hAnsi="楷体"/>
          <w:b/>
          <w:sz w:val="28"/>
          <w:szCs w:val="28"/>
        </w:rPr>
        <w:t>技术</w:t>
      </w:r>
    </w:p>
    <w:p w:rsidR="00800096" w:rsidRPr="002E5E40" w:rsidRDefault="007F72F4" w:rsidP="00B10D8C">
      <w:pPr>
        <w:spacing w:line="360" w:lineRule="auto"/>
        <w:ind w:firstLineChars="222" w:firstLine="622"/>
        <w:rPr>
          <w:rFonts w:ascii="楷体" w:eastAsia="楷体" w:hAnsi="楷体"/>
          <w:sz w:val="28"/>
          <w:szCs w:val="28"/>
        </w:rPr>
      </w:pPr>
      <w:r w:rsidRPr="002E5E40">
        <w:rPr>
          <w:rFonts w:ascii="楷体" w:eastAsia="楷体" w:hAnsi="楷体" w:hint="eastAsia"/>
          <w:sz w:val="28"/>
          <w:szCs w:val="28"/>
        </w:rPr>
        <w:t>随着智能手机和移动互联网技术的飞速发展，人们越来越多地使用各种移动终端从事电子商务活动</w:t>
      </w:r>
      <w:r w:rsidR="00B10D8C">
        <w:rPr>
          <w:rFonts w:ascii="楷体" w:eastAsia="楷体" w:hAnsi="楷体" w:hint="eastAsia"/>
          <w:sz w:val="28"/>
          <w:szCs w:val="28"/>
        </w:rPr>
        <w:t>。</w:t>
      </w:r>
      <w:r w:rsidRPr="002E5E40">
        <w:rPr>
          <w:rFonts w:ascii="楷体" w:eastAsia="楷体" w:hAnsi="楷体" w:hint="eastAsia"/>
          <w:sz w:val="28"/>
          <w:szCs w:val="28"/>
        </w:rPr>
        <w:t>作为移动电子商务主要支付手段的移动支付，也得到了迅猛发展。</w:t>
      </w:r>
      <w:r w:rsidR="006B24C5" w:rsidRPr="002E5E40">
        <w:rPr>
          <w:rFonts w:ascii="楷体" w:eastAsia="楷体" w:hAnsi="楷体" w:hint="eastAsia"/>
          <w:sz w:val="28"/>
          <w:szCs w:val="28"/>
        </w:rPr>
        <w:t>移动支付也称为手机支付，就是允许用户使用其移动终端对所消费的商品或服务进行账务支付的一种服务</w:t>
      </w:r>
      <w:r w:rsidR="00B10D8C">
        <w:rPr>
          <w:rFonts w:ascii="楷体" w:eastAsia="楷体" w:hAnsi="楷体" w:hint="eastAsia"/>
          <w:sz w:val="28"/>
          <w:szCs w:val="28"/>
        </w:rPr>
        <w:t>方式。移动支付主要分为近场支付和远程支付两种，所谓近场支付是指</w:t>
      </w:r>
      <w:r w:rsidR="006B24C5" w:rsidRPr="002E5E40">
        <w:rPr>
          <w:rFonts w:ascii="楷体" w:eastAsia="楷体" w:hAnsi="楷体" w:hint="eastAsia"/>
          <w:sz w:val="28"/>
          <w:szCs w:val="28"/>
        </w:rPr>
        <w:t>用手机刷卡的方式坐车、买东西等，</w:t>
      </w:r>
      <w:r w:rsidR="00B10D8C">
        <w:rPr>
          <w:rFonts w:ascii="楷体" w:eastAsia="楷体" w:hAnsi="楷体" w:hint="eastAsia"/>
          <w:sz w:val="28"/>
          <w:szCs w:val="28"/>
        </w:rPr>
        <w:t>十分便利。远程支付是指</w:t>
      </w:r>
      <w:r w:rsidR="006B24C5" w:rsidRPr="002E5E40">
        <w:rPr>
          <w:rFonts w:ascii="楷体" w:eastAsia="楷体" w:hAnsi="楷体" w:hint="eastAsia"/>
          <w:sz w:val="28"/>
          <w:szCs w:val="28"/>
        </w:rPr>
        <w:t>通过发送支付指令进行的支付方式，</w:t>
      </w:r>
      <w:r w:rsidR="00194F7D" w:rsidRPr="002E5E40">
        <w:rPr>
          <w:rFonts w:ascii="楷体" w:eastAsia="楷体" w:hAnsi="楷体" w:hint="eastAsia"/>
          <w:sz w:val="28"/>
          <w:szCs w:val="28"/>
        </w:rPr>
        <w:t>待验</w:t>
      </w:r>
      <w:proofErr w:type="gramStart"/>
      <w:r w:rsidR="00194F7D" w:rsidRPr="002E5E40">
        <w:rPr>
          <w:rFonts w:ascii="楷体" w:eastAsia="楷体" w:hAnsi="楷体" w:hint="eastAsia"/>
          <w:sz w:val="28"/>
          <w:szCs w:val="28"/>
        </w:rPr>
        <w:t>证用户</w:t>
      </w:r>
      <w:proofErr w:type="gramEnd"/>
      <w:r w:rsidR="00194F7D" w:rsidRPr="002E5E40">
        <w:rPr>
          <w:rFonts w:ascii="楷体" w:eastAsia="楷体" w:hAnsi="楷体" w:hint="eastAsia"/>
          <w:sz w:val="28"/>
          <w:szCs w:val="28"/>
        </w:rPr>
        <w:t>身份后对用户的银行账户扣款</w:t>
      </w:r>
      <w:r w:rsidR="00B10D8C">
        <w:rPr>
          <w:rFonts w:ascii="楷体" w:eastAsia="楷体" w:hAnsi="楷体" w:hint="eastAsia"/>
          <w:sz w:val="28"/>
          <w:szCs w:val="28"/>
        </w:rPr>
        <w:t>，</w:t>
      </w:r>
      <w:r w:rsidR="00194F7D" w:rsidRPr="002E5E40">
        <w:rPr>
          <w:rFonts w:ascii="楷体" w:eastAsia="楷体" w:hAnsi="楷体" w:hint="eastAsia"/>
          <w:sz w:val="28"/>
          <w:szCs w:val="28"/>
        </w:rPr>
        <w:t>以完成支付。</w:t>
      </w:r>
      <w:r w:rsidR="00B10D8C">
        <w:rPr>
          <w:rFonts w:ascii="楷体" w:eastAsia="楷体" w:hAnsi="楷体" w:hint="eastAsia"/>
          <w:sz w:val="28"/>
          <w:szCs w:val="28"/>
        </w:rPr>
        <w:t>例如，</w:t>
      </w:r>
      <w:r w:rsidR="006B24C5" w:rsidRPr="002E5E40">
        <w:rPr>
          <w:rFonts w:ascii="楷体" w:eastAsia="楷体" w:hAnsi="楷体" w:hint="eastAsia"/>
          <w:sz w:val="28"/>
          <w:szCs w:val="28"/>
        </w:rPr>
        <w:t>支付宝、</w:t>
      </w:r>
      <w:r w:rsidR="000B3DC7" w:rsidRPr="002E5E40">
        <w:rPr>
          <w:rFonts w:ascii="楷体" w:eastAsia="楷体" w:hAnsi="楷体" w:hint="eastAsia"/>
          <w:sz w:val="28"/>
          <w:szCs w:val="28"/>
        </w:rPr>
        <w:t>易付宝、</w:t>
      </w:r>
      <w:proofErr w:type="gramStart"/>
      <w:r w:rsidR="00B10D8C">
        <w:rPr>
          <w:rFonts w:ascii="楷体" w:eastAsia="楷体" w:hAnsi="楷体" w:hint="eastAsia"/>
          <w:sz w:val="28"/>
          <w:szCs w:val="28"/>
        </w:rPr>
        <w:t>微信支付</w:t>
      </w:r>
      <w:proofErr w:type="gramEnd"/>
      <w:r w:rsidR="00B10D8C">
        <w:rPr>
          <w:rFonts w:ascii="楷体" w:eastAsia="楷体" w:hAnsi="楷体" w:hint="eastAsia"/>
          <w:sz w:val="28"/>
          <w:szCs w:val="28"/>
        </w:rPr>
        <w:t>等都</w:t>
      </w:r>
      <w:r w:rsidR="006B24C5" w:rsidRPr="002E5E40">
        <w:rPr>
          <w:rFonts w:ascii="楷体" w:eastAsia="楷体" w:hAnsi="楷体" w:hint="eastAsia"/>
          <w:sz w:val="28"/>
          <w:szCs w:val="28"/>
        </w:rPr>
        <w:t>属</w:t>
      </w:r>
      <w:r w:rsidR="006B24C5" w:rsidRPr="002E5E40">
        <w:rPr>
          <w:rFonts w:ascii="楷体" w:eastAsia="楷体" w:hAnsi="楷体" w:hint="eastAsia"/>
          <w:sz w:val="28"/>
          <w:szCs w:val="28"/>
        </w:rPr>
        <w:lastRenderedPageBreak/>
        <w:t>于远程支付。</w:t>
      </w:r>
    </w:p>
    <w:p w:rsidR="001D4B26" w:rsidRPr="002E5E40" w:rsidRDefault="005A03A9" w:rsidP="00B10D8C">
      <w:pPr>
        <w:spacing w:line="360" w:lineRule="auto"/>
        <w:ind w:firstLineChars="200" w:firstLine="560"/>
        <w:rPr>
          <w:rFonts w:ascii="楷体" w:eastAsia="楷体" w:hAnsi="楷体"/>
          <w:sz w:val="28"/>
          <w:szCs w:val="28"/>
        </w:rPr>
      </w:pPr>
      <w:r w:rsidRPr="002E5E40">
        <w:rPr>
          <w:rFonts w:ascii="楷体" w:eastAsia="楷体" w:hAnsi="楷体" w:hint="eastAsia"/>
          <w:sz w:val="28"/>
          <w:szCs w:val="28"/>
        </w:rPr>
        <w:t>尽管</w:t>
      </w:r>
      <w:r w:rsidR="002D600B" w:rsidRPr="002E5E40">
        <w:rPr>
          <w:rFonts w:ascii="楷体" w:eastAsia="楷体" w:hAnsi="楷体" w:hint="eastAsia"/>
          <w:sz w:val="28"/>
          <w:szCs w:val="28"/>
        </w:rPr>
        <w:t>移动支付方式给我们的日常消费带来了极大的便利，但同时也存在着安全隐患。一旦设备丢失，</w:t>
      </w:r>
      <w:r w:rsidR="00CA73CA" w:rsidRPr="002E5E40">
        <w:rPr>
          <w:rFonts w:ascii="楷体" w:eastAsia="楷体" w:hAnsi="楷体" w:hint="eastAsia"/>
          <w:sz w:val="28"/>
          <w:szCs w:val="28"/>
        </w:rPr>
        <w:t>不法分子可以通过反编译等先进的破解技术窃取用户的密码信息</w:t>
      </w:r>
      <w:r w:rsidR="00B30EE2" w:rsidRPr="002E5E40">
        <w:rPr>
          <w:rFonts w:ascii="楷体" w:eastAsia="楷体" w:hAnsi="楷体" w:hint="eastAsia"/>
          <w:sz w:val="28"/>
          <w:szCs w:val="28"/>
        </w:rPr>
        <w:t>，尤其是没有较好防护措施的支付签名私</w:t>
      </w:r>
      <w:proofErr w:type="gramStart"/>
      <w:r w:rsidR="00B30EE2" w:rsidRPr="002E5E40">
        <w:rPr>
          <w:rFonts w:ascii="楷体" w:eastAsia="楷体" w:hAnsi="楷体" w:hint="eastAsia"/>
          <w:sz w:val="28"/>
          <w:szCs w:val="28"/>
        </w:rPr>
        <w:t>钥</w:t>
      </w:r>
      <w:proofErr w:type="gramEnd"/>
      <w:r w:rsidR="00CA73CA" w:rsidRPr="002E5E40">
        <w:rPr>
          <w:rFonts w:ascii="楷体" w:eastAsia="楷体" w:hAnsi="楷体" w:hint="eastAsia"/>
          <w:sz w:val="28"/>
          <w:szCs w:val="28"/>
        </w:rPr>
        <w:t>，这</w:t>
      </w:r>
      <w:r w:rsidR="002D600B" w:rsidRPr="002E5E40">
        <w:rPr>
          <w:rFonts w:ascii="楷体" w:eastAsia="楷体" w:hAnsi="楷体" w:hint="eastAsia"/>
          <w:sz w:val="28"/>
          <w:szCs w:val="28"/>
        </w:rPr>
        <w:t>将可能给用户带来</w:t>
      </w:r>
      <w:r w:rsidR="00B30EE2" w:rsidRPr="002E5E40">
        <w:rPr>
          <w:rFonts w:ascii="楷体" w:eastAsia="楷体" w:hAnsi="楷体" w:hint="eastAsia"/>
          <w:sz w:val="28"/>
          <w:szCs w:val="28"/>
        </w:rPr>
        <w:t>大量且广泛</w:t>
      </w:r>
      <w:r w:rsidR="002D600B" w:rsidRPr="002E5E40">
        <w:rPr>
          <w:rFonts w:ascii="楷体" w:eastAsia="楷体" w:hAnsi="楷体" w:hint="eastAsia"/>
          <w:sz w:val="28"/>
          <w:szCs w:val="28"/>
        </w:rPr>
        <w:t>的财产损失。</w:t>
      </w:r>
    </w:p>
    <w:p w:rsidR="00354E4F" w:rsidRPr="002E5E40" w:rsidRDefault="00354E4F" w:rsidP="002E5E40">
      <w:pPr>
        <w:spacing w:line="360" w:lineRule="auto"/>
        <w:ind w:firstLine="482"/>
        <w:rPr>
          <w:rFonts w:ascii="楷体" w:eastAsia="楷体" w:hAnsi="楷体"/>
          <w:sz w:val="28"/>
          <w:szCs w:val="28"/>
        </w:rPr>
      </w:pPr>
      <w:r w:rsidRPr="002E5E40">
        <w:rPr>
          <w:rFonts w:ascii="楷体" w:eastAsia="楷体" w:hAnsi="楷体" w:hint="eastAsia"/>
          <w:sz w:val="28"/>
          <w:szCs w:val="28"/>
        </w:rPr>
        <w:t>当前移动</w:t>
      </w:r>
      <w:r w:rsidR="00B10D8C">
        <w:rPr>
          <w:rFonts w:ascii="楷体" w:eastAsia="楷体" w:hAnsi="楷体" w:hint="eastAsia"/>
          <w:sz w:val="28"/>
          <w:szCs w:val="28"/>
        </w:rPr>
        <w:t>终</w:t>
      </w:r>
      <w:r w:rsidRPr="002E5E40">
        <w:rPr>
          <w:rFonts w:ascii="楷体" w:eastAsia="楷体" w:hAnsi="楷体" w:hint="eastAsia"/>
          <w:sz w:val="28"/>
          <w:szCs w:val="28"/>
        </w:rPr>
        <w:t>端远程支付的私</w:t>
      </w:r>
      <w:proofErr w:type="gramStart"/>
      <w:r w:rsidRPr="002E5E40">
        <w:rPr>
          <w:rFonts w:ascii="楷体" w:eastAsia="楷体" w:hAnsi="楷体" w:hint="eastAsia"/>
          <w:sz w:val="28"/>
          <w:szCs w:val="28"/>
        </w:rPr>
        <w:t>钥</w:t>
      </w:r>
      <w:proofErr w:type="gramEnd"/>
      <w:r w:rsidR="0078478D" w:rsidRPr="002E5E40">
        <w:rPr>
          <w:rFonts w:ascii="楷体" w:eastAsia="楷体" w:hAnsi="楷体" w:hint="eastAsia"/>
          <w:sz w:val="28"/>
          <w:szCs w:val="28"/>
        </w:rPr>
        <w:t>存储</w:t>
      </w:r>
      <w:r w:rsidR="00B10D8C">
        <w:rPr>
          <w:rFonts w:ascii="楷体" w:eastAsia="楷体" w:hAnsi="楷体" w:hint="eastAsia"/>
          <w:sz w:val="28"/>
          <w:szCs w:val="28"/>
        </w:rPr>
        <w:t>，第一种方法</w:t>
      </w:r>
      <w:r w:rsidR="0078478D" w:rsidRPr="002E5E40">
        <w:rPr>
          <w:rFonts w:ascii="楷体" w:eastAsia="楷体" w:hAnsi="楷体" w:hint="eastAsia"/>
          <w:sz w:val="28"/>
          <w:szCs w:val="28"/>
        </w:rPr>
        <w:t>是其</w:t>
      </w:r>
      <w:r w:rsidRPr="002E5E40">
        <w:rPr>
          <w:rFonts w:ascii="楷体" w:eastAsia="楷体" w:hAnsi="楷体" w:hint="eastAsia"/>
          <w:sz w:val="28"/>
          <w:szCs w:val="28"/>
        </w:rPr>
        <w:t>依赖于本地用</w:t>
      </w:r>
      <w:r w:rsidR="002573D9" w:rsidRPr="002E5E40">
        <w:rPr>
          <w:rFonts w:ascii="楷体" w:eastAsia="楷体" w:hAnsi="楷体" w:hint="eastAsia"/>
          <w:sz w:val="28"/>
          <w:szCs w:val="28"/>
        </w:rPr>
        <w:t>户口令存储在移动</w:t>
      </w:r>
      <w:r w:rsidR="00B10D8C">
        <w:rPr>
          <w:rFonts w:ascii="楷体" w:eastAsia="楷体" w:hAnsi="楷体" w:hint="eastAsia"/>
          <w:sz w:val="28"/>
          <w:szCs w:val="28"/>
        </w:rPr>
        <w:t>终</w:t>
      </w:r>
      <w:r w:rsidR="002573D9" w:rsidRPr="002E5E40">
        <w:rPr>
          <w:rFonts w:ascii="楷体" w:eastAsia="楷体" w:hAnsi="楷体" w:hint="eastAsia"/>
          <w:sz w:val="28"/>
          <w:szCs w:val="28"/>
        </w:rPr>
        <w:t>端</w:t>
      </w:r>
      <w:r w:rsidR="00B10D8C">
        <w:rPr>
          <w:rFonts w:ascii="楷体" w:eastAsia="楷体" w:hAnsi="楷体" w:hint="eastAsia"/>
          <w:sz w:val="28"/>
          <w:szCs w:val="28"/>
        </w:rPr>
        <w:t>。第一种方法</w:t>
      </w:r>
      <w:r w:rsidR="00044969" w:rsidRPr="002E5E40">
        <w:rPr>
          <w:rFonts w:ascii="楷体" w:eastAsia="楷体" w:hAnsi="楷体" w:hint="eastAsia"/>
          <w:sz w:val="28"/>
          <w:szCs w:val="28"/>
        </w:rPr>
        <w:t>需要单独设置一条口令来保护私</w:t>
      </w:r>
      <w:proofErr w:type="gramStart"/>
      <w:r w:rsidR="00044969" w:rsidRPr="002E5E40">
        <w:rPr>
          <w:rFonts w:ascii="楷体" w:eastAsia="楷体" w:hAnsi="楷体" w:hint="eastAsia"/>
          <w:sz w:val="28"/>
          <w:szCs w:val="28"/>
        </w:rPr>
        <w:t>钥</w:t>
      </w:r>
      <w:proofErr w:type="gramEnd"/>
      <w:r w:rsidR="00044969" w:rsidRPr="002E5E40">
        <w:rPr>
          <w:rFonts w:ascii="楷体" w:eastAsia="楷体" w:hAnsi="楷体" w:hint="eastAsia"/>
          <w:sz w:val="28"/>
          <w:szCs w:val="28"/>
        </w:rPr>
        <w:t>，用户体验很差</w:t>
      </w:r>
      <w:r w:rsidR="00B10D8C">
        <w:rPr>
          <w:rFonts w:ascii="楷体" w:eastAsia="楷体" w:hAnsi="楷体" w:hint="eastAsia"/>
          <w:sz w:val="28"/>
          <w:szCs w:val="28"/>
        </w:rPr>
        <w:t>。第二种方法</w:t>
      </w:r>
      <w:r w:rsidR="00654DAE" w:rsidRPr="002E5E40">
        <w:rPr>
          <w:rFonts w:ascii="楷体" w:eastAsia="楷体" w:hAnsi="楷体" w:hint="eastAsia"/>
          <w:sz w:val="28"/>
          <w:szCs w:val="28"/>
        </w:rPr>
        <w:t>是将用户的私</w:t>
      </w:r>
      <w:proofErr w:type="gramStart"/>
      <w:r w:rsidR="00654DAE" w:rsidRPr="002E5E40">
        <w:rPr>
          <w:rFonts w:ascii="楷体" w:eastAsia="楷体" w:hAnsi="楷体" w:hint="eastAsia"/>
          <w:sz w:val="28"/>
          <w:szCs w:val="28"/>
        </w:rPr>
        <w:t>钥</w:t>
      </w:r>
      <w:proofErr w:type="gramEnd"/>
      <w:r w:rsidR="00654DAE" w:rsidRPr="002E5E40">
        <w:rPr>
          <w:rFonts w:ascii="楷体" w:eastAsia="楷体" w:hAnsi="楷体" w:hint="eastAsia"/>
          <w:sz w:val="28"/>
          <w:szCs w:val="28"/>
        </w:rPr>
        <w:t>一部分存储在</w:t>
      </w:r>
      <w:r w:rsidR="00B10D8C" w:rsidRPr="002E5E40">
        <w:rPr>
          <w:rFonts w:ascii="楷体" w:eastAsia="楷体" w:hAnsi="楷体" w:hint="eastAsia"/>
          <w:sz w:val="28"/>
          <w:szCs w:val="28"/>
        </w:rPr>
        <w:t>移动</w:t>
      </w:r>
      <w:r w:rsidR="00B10D8C">
        <w:rPr>
          <w:rFonts w:ascii="楷体" w:eastAsia="楷体" w:hAnsi="楷体" w:hint="eastAsia"/>
          <w:sz w:val="28"/>
          <w:szCs w:val="28"/>
        </w:rPr>
        <w:t>终</w:t>
      </w:r>
      <w:r w:rsidR="00B10D8C" w:rsidRPr="002E5E40">
        <w:rPr>
          <w:rFonts w:ascii="楷体" w:eastAsia="楷体" w:hAnsi="楷体" w:hint="eastAsia"/>
          <w:sz w:val="28"/>
          <w:szCs w:val="28"/>
        </w:rPr>
        <w:t>端</w:t>
      </w:r>
      <w:r w:rsidR="00B10D8C">
        <w:rPr>
          <w:rFonts w:ascii="楷体" w:eastAsia="楷体" w:hAnsi="楷体" w:hint="eastAsia"/>
          <w:sz w:val="28"/>
          <w:szCs w:val="28"/>
        </w:rPr>
        <w:t>，另一部分存储在服务端。第二种方法在理论</w:t>
      </w:r>
      <w:r w:rsidR="00654DAE" w:rsidRPr="002E5E40">
        <w:rPr>
          <w:rFonts w:ascii="楷体" w:eastAsia="楷体" w:hAnsi="楷体" w:hint="eastAsia"/>
          <w:sz w:val="28"/>
          <w:szCs w:val="28"/>
        </w:rPr>
        <w:t>上增加了秘</w:t>
      </w:r>
      <w:proofErr w:type="gramStart"/>
      <w:r w:rsidR="00654DAE" w:rsidRPr="002E5E40">
        <w:rPr>
          <w:rFonts w:ascii="楷体" w:eastAsia="楷体" w:hAnsi="楷体" w:hint="eastAsia"/>
          <w:sz w:val="28"/>
          <w:szCs w:val="28"/>
        </w:rPr>
        <w:t>钥</w:t>
      </w:r>
      <w:proofErr w:type="gramEnd"/>
      <w:r w:rsidR="00654DAE" w:rsidRPr="002E5E40">
        <w:rPr>
          <w:rFonts w:ascii="楷体" w:eastAsia="楷体" w:hAnsi="楷体" w:hint="eastAsia"/>
          <w:sz w:val="28"/>
          <w:szCs w:val="28"/>
        </w:rPr>
        <w:t>的安全性，但</w:t>
      </w:r>
      <w:r w:rsidR="002573D9" w:rsidRPr="002E5E40">
        <w:rPr>
          <w:rFonts w:ascii="楷体" w:eastAsia="楷体" w:hAnsi="楷体" w:hint="eastAsia"/>
          <w:sz w:val="28"/>
          <w:szCs w:val="28"/>
        </w:rPr>
        <w:t>在支付环节涉及到本地和服务端两个解密验证操作，不仅增加了移动端的资源消耗，而且需要联网才能支付</w:t>
      </w:r>
      <w:r w:rsidR="00B10D8C">
        <w:rPr>
          <w:rFonts w:ascii="楷体" w:eastAsia="楷体" w:hAnsi="楷体" w:hint="eastAsia"/>
          <w:sz w:val="28"/>
          <w:szCs w:val="28"/>
        </w:rPr>
        <w:t>。第三种方法</w:t>
      </w:r>
      <w:r w:rsidRPr="002E5E40">
        <w:rPr>
          <w:rFonts w:ascii="楷体" w:eastAsia="楷体" w:hAnsi="楷体" w:hint="eastAsia"/>
          <w:sz w:val="28"/>
          <w:szCs w:val="28"/>
        </w:rPr>
        <w:t>是将用户私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存储在服务端</w:t>
      </w:r>
      <w:r w:rsidR="00B10D8C">
        <w:rPr>
          <w:rFonts w:ascii="楷体" w:eastAsia="楷体" w:hAnsi="楷体" w:hint="eastAsia"/>
          <w:sz w:val="28"/>
          <w:szCs w:val="28"/>
        </w:rPr>
        <w:t>。第三种方法</w:t>
      </w:r>
      <w:r w:rsidRPr="002E5E40">
        <w:rPr>
          <w:rFonts w:ascii="楷体" w:eastAsia="楷体" w:hAnsi="楷体" w:hint="eastAsia"/>
          <w:sz w:val="28"/>
          <w:szCs w:val="28"/>
        </w:rPr>
        <w:t>依赖于服务端的安全，虽然避免了本地存储的</w:t>
      </w:r>
      <w:proofErr w:type="gramStart"/>
      <w:r w:rsidRPr="002E5E40">
        <w:rPr>
          <w:rFonts w:ascii="楷体" w:eastAsia="楷体" w:hAnsi="楷体" w:hint="eastAsia"/>
          <w:sz w:val="28"/>
          <w:szCs w:val="28"/>
        </w:rPr>
        <w:t>不</w:t>
      </w:r>
      <w:proofErr w:type="gramEnd"/>
      <w:r w:rsidRPr="002E5E40">
        <w:rPr>
          <w:rFonts w:ascii="楷体" w:eastAsia="楷体" w:hAnsi="楷体" w:hint="eastAsia"/>
          <w:sz w:val="28"/>
          <w:szCs w:val="28"/>
        </w:rPr>
        <w:t>安全性，但</w:t>
      </w:r>
      <w:r w:rsidR="002573D9" w:rsidRPr="002E5E40">
        <w:rPr>
          <w:rFonts w:ascii="楷体" w:eastAsia="楷体" w:hAnsi="楷体" w:hint="eastAsia"/>
          <w:sz w:val="28"/>
          <w:szCs w:val="28"/>
        </w:rPr>
        <w:t>同样</w:t>
      </w:r>
      <w:r w:rsidRPr="002E5E40">
        <w:rPr>
          <w:rFonts w:ascii="楷体" w:eastAsia="楷体" w:hAnsi="楷体" w:hint="eastAsia"/>
          <w:sz w:val="28"/>
          <w:szCs w:val="28"/>
        </w:rPr>
        <w:t>造成了用户支付必须联网，无法进行离线支付的弊端</w:t>
      </w:r>
      <w:r w:rsidR="00B10D8C">
        <w:rPr>
          <w:rFonts w:ascii="楷体" w:eastAsia="楷体" w:hAnsi="楷体" w:hint="eastAsia"/>
          <w:sz w:val="28"/>
          <w:szCs w:val="28"/>
        </w:rPr>
        <w:t>。同时，</w:t>
      </w:r>
      <w:r w:rsidR="00B30EE2" w:rsidRPr="002E5E40">
        <w:rPr>
          <w:rFonts w:ascii="楷体" w:eastAsia="楷体" w:hAnsi="楷体" w:hint="eastAsia"/>
          <w:sz w:val="28"/>
          <w:szCs w:val="28"/>
        </w:rPr>
        <w:t>签名</w:t>
      </w:r>
      <w:r w:rsidR="00A53E6B" w:rsidRPr="002E5E40">
        <w:rPr>
          <w:rFonts w:ascii="楷体" w:eastAsia="楷体" w:hAnsi="楷体" w:hint="eastAsia"/>
          <w:sz w:val="28"/>
          <w:szCs w:val="28"/>
        </w:rPr>
        <w:t>私</w:t>
      </w:r>
      <w:proofErr w:type="gramStart"/>
      <w:r w:rsidR="00A53E6B" w:rsidRPr="002E5E40">
        <w:rPr>
          <w:rFonts w:ascii="楷体" w:eastAsia="楷体" w:hAnsi="楷体" w:hint="eastAsia"/>
          <w:sz w:val="28"/>
          <w:szCs w:val="28"/>
        </w:rPr>
        <w:t>钥</w:t>
      </w:r>
      <w:proofErr w:type="gramEnd"/>
      <w:r w:rsidR="00A53E6B" w:rsidRPr="002E5E40">
        <w:rPr>
          <w:rFonts w:ascii="楷体" w:eastAsia="楷体" w:hAnsi="楷体" w:hint="eastAsia"/>
          <w:sz w:val="28"/>
          <w:szCs w:val="28"/>
        </w:rPr>
        <w:t>独立</w:t>
      </w:r>
      <w:r w:rsidR="00B10D8C">
        <w:rPr>
          <w:rFonts w:ascii="楷体" w:eastAsia="楷体" w:hAnsi="楷体" w:hint="eastAsia"/>
          <w:sz w:val="28"/>
          <w:szCs w:val="28"/>
        </w:rPr>
        <w:t>存储在</w:t>
      </w:r>
      <w:r w:rsidR="00A53E6B" w:rsidRPr="002E5E40">
        <w:rPr>
          <w:rFonts w:ascii="楷体" w:eastAsia="楷体" w:hAnsi="楷体" w:hint="eastAsia"/>
          <w:sz w:val="28"/>
          <w:szCs w:val="28"/>
        </w:rPr>
        <w:t>服务端，用户一旦有支付误操作或者口令被不法分子冒用</w:t>
      </w:r>
      <w:r w:rsidR="00A53E6B" w:rsidRPr="005B4E32">
        <w:rPr>
          <w:rFonts w:ascii="楷体" w:eastAsia="楷体" w:hAnsi="楷体" w:hint="eastAsia"/>
          <w:sz w:val="28"/>
          <w:szCs w:val="28"/>
        </w:rPr>
        <w:t>，造成服务端有不法的嫌疑</w:t>
      </w:r>
      <w:r w:rsidR="00B30EE2" w:rsidRPr="005B4E32">
        <w:rPr>
          <w:rFonts w:ascii="楷体" w:eastAsia="楷体" w:hAnsi="楷体" w:hint="eastAsia"/>
          <w:sz w:val="28"/>
          <w:szCs w:val="28"/>
        </w:rPr>
        <w:t>，背离采</w:t>
      </w:r>
      <w:r w:rsidR="00B30EE2" w:rsidRPr="002E5E40">
        <w:rPr>
          <w:rFonts w:ascii="楷体" w:eastAsia="楷体" w:hAnsi="楷体" w:hint="eastAsia"/>
          <w:sz w:val="28"/>
          <w:szCs w:val="28"/>
        </w:rPr>
        <w:t>用私</w:t>
      </w:r>
      <w:proofErr w:type="gramStart"/>
      <w:r w:rsidR="00B30EE2" w:rsidRPr="002E5E40">
        <w:rPr>
          <w:rFonts w:ascii="楷体" w:eastAsia="楷体" w:hAnsi="楷体" w:hint="eastAsia"/>
          <w:sz w:val="28"/>
          <w:szCs w:val="28"/>
        </w:rPr>
        <w:t>钥</w:t>
      </w:r>
      <w:proofErr w:type="gramEnd"/>
      <w:r w:rsidR="00B30EE2" w:rsidRPr="002E5E40">
        <w:rPr>
          <w:rFonts w:ascii="楷体" w:eastAsia="楷体" w:hAnsi="楷体" w:hint="eastAsia"/>
          <w:sz w:val="28"/>
          <w:szCs w:val="28"/>
        </w:rPr>
        <w:t>的初衷</w:t>
      </w:r>
      <w:r w:rsidRPr="002E5E40">
        <w:rPr>
          <w:rFonts w:ascii="楷体" w:eastAsia="楷体" w:hAnsi="楷体" w:hint="eastAsia"/>
          <w:sz w:val="28"/>
          <w:szCs w:val="28"/>
        </w:rPr>
        <w:t>。</w:t>
      </w:r>
    </w:p>
    <w:p w:rsidR="00D76EEC" w:rsidRDefault="00D76EEC" w:rsidP="002E5E40">
      <w:pPr>
        <w:spacing w:line="360" w:lineRule="auto"/>
        <w:rPr>
          <w:rFonts w:ascii="楷体" w:eastAsia="楷体" w:hAnsi="楷体"/>
          <w:b/>
          <w:sz w:val="28"/>
          <w:szCs w:val="28"/>
        </w:rPr>
      </w:pPr>
    </w:p>
    <w:p w:rsidR="0087007B" w:rsidRPr="002E5E40" w:rsidRDefault="0087007B" w:rsidP="002E5E40">
      <w:pPr>
        <w:spacing w:line="360" w:lineRule="auto"/>
        <w:rPr>
          <w:rFonts w:ascii="楷体" w:eastAsia="楷体" w:hAnsi="楷体"/>
          <w:color w:val="5B9BD5" w:themeColor="accent1"/>
          <w:sz w:val="28"/>
          <w:szCs w:val="28"/>
        </w:rPr>
      </w:pPr>
      <w:r w:rsidRPr="002E5E40">
        <w:rPr>
          <w:rFonts w:ascii="楷体" w:eastAsia="楷体" w:hAnsi="楷体" w:hint="eastAsia"/>
          <w:b/>
          <w:sz w:val="28"/>
          <w:szCs w:val="28"/>
        </w:rPr>
        <w:t>发明</w:t>
      </w:r>
      <w:r w:rsidRPr="002E5E40">
        <w:rPr>
          <w:rFonts w:ascii="楷体" w:eastAsia="楷体" w:hAnsi="楷体"/>
          <w:b/>
          <w:sz w:val="28"/>
          <w:szCs w:val="28"/>
        </w:rPr>
        <w:t>内容</w:t>
      </w:r>
    </w:p>
    <w:p w:rsidR="0025148E" w:rsidRDefault="00B620DB" w:rsidP="002E5E40">
      <w:pPr>
        <w:spacing w:line="360" w:lineRule="auto"/>
        <w:ind w:firstLine="527"/>
        <w:rPr>
          <w:rFonts w:ascii="楷体" w:eastAsia="楷体" w:hAnsi="楷体"/>
          <w:sz w:val="28"/>
          <w:szCs w:val="28"/>
        </w:rPr>
      </w:pPr>
      <w:r w:rsidRPr="002E5E40">
        <w:rPr>
          <w:rFonts w:ascii="楷体" w:eastAsia="楷体" w:hAnsi="楷体" w:hint="eastAsia"/>
          <w:sz w:val="28"/>
          <w:szCs w:val="28"/>
        </w:rPr>
        <w:t>针对目前对移动</w:t>
      </w:r>
      <w:r w:rsidR="0025148E">
        <w:rPr>
          <w:rFonts w:ascii="楷体" w:eastAsia="楷体" w:hAnsi="楷体" w:hint="eastAsia"/>
          <w:sz w:val="28"/>
          <w:szCs w:val="28"/>
        </w:rPr>
        <w:t>支付便捷性和安全性的</w:t>
      </w:r>
      <w:r w:rsidRPr="002E5E40">
        <w:rPr>
          <w:rFonts w:ascii="楷体" w:eastAsia="楷体" w:hAnsi="楷体" w:hint="eastAsia"/>
          <w:sz w:val="28"/>
          <w:szCs w:val="28"/>
        </w:rPr>
        <w:t>要求，</w:t>
      </w:r>
      <w:r w:rsidR="00DB5773" w:rsidRPr="002E5E40">
        <w:rPr>
          <w:rFonts w:ascii="楷体" w:eastAsia="楷体" w:hAnsi="楷体" w:hint="eastAsia"/>
          <w:sz w:val="28"/>
          <w:szCs w:val="28"/>
        </w:rPr>
        <w:t>本发明</w:t>
      </w:r>
      <w:r w:rsidR="0025148E">
        <w:rPr>
          <w:rFonts w:ascii="楷体" w:eastAsia="楷体" w:hAnsi="楷体" w:hint="eastAsia"/>
          <w:sz w:val="28"/>
          <w:szCs w:val="28"/>
        </w:rPr>
        <w:t>实施</w:t>
      </w:r>
      <w:proofErr w:type="gramStart"/>
      <w:r w:rsidR="0025148E">
        <w:rPr>
          <w:rFonts w:ascii="楷体" w:eastAsia="楷体" w:hAnsi="楷体" w:hint="eastAsia"/>
          <w:sz w:val="28"/>
          <w:szCs w:val="28"/>
        </w:rPr>
        <w:t>例</w:t>
      </w:r>
      <w:r w:rsidR="00DB5773" w:rsidRPr="002E5E40">
        <w:rPr>
          <w:rFonts w:ascii="楷体" w:eastAsia="楷体" w:hAnsi="楷体" w:hint="eastAsia"/>
          <w:sz w:val="28"/>
          <w:szCs w:val="28"/>
        </w:rPr>
        <w:t>提出</w:t>
      </w:r>
      <w:proofErr w:type="gramEnd"/>
      <w:r w:rsidR="0025148E" w:rsidRPr="002E5E40">
        <w:rPr>
          <w:rFonts w:ascii="楷体" w:eastAsia="楷体" w:hAnsi="楷体" w:hint="eastAsia"/>
          <w:sz w:val="28"/>
          <w:szCs w:val="28"/>
        </w:rPr>
        <w:t>一种移动支付安全保护的实现方法</w:t>
      </w:r>
      <w:r w:rsidR="0025148E">
        <w:rPr>
          <w:rFonts w:ascii="楷体" w:eastAsia="楷体" w:hAnsi="楷体" w:hint="eastAsia"/>
          <w:sz w:val="28"/>
          <w:szCs w:val="28"/>
        </w:rPr>
        <w:t>及其系统，以提高</w:t>
      </w:r>
      <w:r w:rsidR="0025148E" w:rsidRPr="002E5E40">
        <w:rPr>
          <w:rFonts w:ascii="楷体" w:eastAsia="楷体" w:hAnsi="楷体" w:hint="eastAsia"/>
          <w:sz w:val="28"/>
          <w:szCs w:val="28"/>
        </w:rPr>
        <w:t>移动支付</w:t>
      </w:r>
      <w:r w:rsidR="0025148E">
        <w:rPr>
          <w:rFonts w:ascii="楷体" w:eastAsia="楷体" w:hAnsi="楷体" w:hint="eastAsia"/>
          <w:sz w:val="28"/>
          <w:szCs w:val="28"/>
        </w:rPr>
        <w:t>的安全性能和用户体验。</w:t>
      </w:r>
    </w:p>
    <w:p w:rsidR="0025148E" w:rsidRDefault="0025148E" w:rsidP="002E5E40">
      <w:pPr>
        <w:spacing w:line="360" w:lineRule="auto"/>
        <w:ind w:firstLine="527"/>
        <w:rPr>
          <w:rFonts w:ascii="楷体" w:eastAsia="楷体" w:hAnsi="楷体"/>
          <w:sz w:val="28"/>
          <w:szCs w:val="28"/>
        </w:rPr>
      </w:pPr>
      <w:r>
        <w:rPr>
          <w:rFonts w:ascii="楷体" w:eastAsia="楷体" w:hAnsi="楷体" w:hint="eastAsia"/>
          <w:sz w:val="28"/>
          <w:szCs w:val="28"/>
        </w:rPr>
        <w:t>为解决上述技术问题，本发明实施</w:t>
      </w:r>
      <w:proofErr w:type="gramStart"/>
      <w:r>
        <w:rPr>
          <w:rFonts w:ascii="楷体" w:eastAsia="楷体" w:hAnsi="楷体" w:hint="eastAsia"/>
          <w:sz w:val="28"/>
          <w:szCs w:val="28"/>
        </w:rPr>
        <w:t>例采用</w:t>
      </w:r>
      <w:proofErr w:type="gramEnd"/>
      <w:r>
        <w:rPr>
          <w:rFonts w:ascii="楷体" w:eastAsia="楷体" w:hAnsi="楷体" w:hint="eastAsia"/>
          <w:sz w:val="28"/>
          <w:szCs w:val="28"/>
        </w:rPr>
        <w:t>以下技术方案：</w:t>
      </w:r>
    </w:p>
    <w:p w:rsidR="0025148E" w:rsidRPr="0025148E" w:rsidRDefault="0025148E" w:rsidP="002E5E40">
      <w:pPr>
        <w:spacing w:line="360" w:lineRule="auto"/>
        <w:ind w:firstLine="527"/>
        <w:rPr>
          <w:rFonts w:ascii="楷体" w:eastAsia="楷体" w:hAnsi="楷体"/>
          <w:color w:val="00B050"/>
          <w:sz w:val="28"/>
          <w:szCs w:val="28"/>
        </w:rPr>
      </w:pPr>
      <w:r w:rsidRPr="0025148E">
        <w:rPr>
          <w:rFonts w:ascii="楷体" w:eastAsia="楷体" w:hAnsi="楷体" w:hint="eastAsia"/>
          <w:color w:val="00B050"/>
          <w:sz w:val="28"/>
          <w:szCs w:val="28"/>
        </w:rPr>
        <w:lastRenderedPageBreak/>
        <w:t>暂时省略！</w:t>
      </w:r>
    </w:p>
    <w:p w:rsidR="005B4E32" w:rsidRPr="002E5E40" w:rsidRDefault="0025148E" w:rsidP="00B424F0">
      <w:pPr>
        <w:spacing w:line="360" w:lineRule="auto"/>
        <w:ind w:firstLine="527"/>
        <w:rPr>
          <w:rFonts w:ascii="楷体" w:eastAsia="楷体" w:hAnsi="楷体"/>
          <w:sz w:val="28"/>
          <w:szCs w:val="28"/>
        </w:rPr>
      </w:pPr>
      <w:r w:rsidRPr="002E5E40">
        <w:rPr>
          <w:rFonts w:ascii="楷体" w:eastAsia="楷体" w:hAnsi="楷体" w:hint="eastAsia"/>
          <w:sz w:val="28"/>
          <w:szCs w:val="28"/>
        </w:rPr>
        <w:t>本发明</w:t>
      </w:r>
      <w:r>
        <w:rPr>
          <w:rFonts w:ascii="楷体" w:eastAsia="楷体" w:hAnsi="楷体" w:hint="eastAsia"/>
          <w:sz w:val="28"/>
          <w:szCs w:val="28"/>
        </w:rPr>
        <w:t>实施例的</w:t>
      </w:r>
      <w:r w:rsidRPr="002E5E40">
        <w:rPr>
          <w:rFonts w:ascii="楷体" w:eastAsia="楷体" w:hAnsi="楷体" w:hint="eastAsia"/>
          <w:sz w:val="28"/>
          <w:szCs w:val="28"/>
        </w:rPr>
        <w:t>移动支付安全保护的实现方法</w:t>
      </w:r>
      <w:r>
        <w:rPr>
          <w:rFonts w:ascii="楷体" w:eastAsia="楷体" w:hAnsi="楷体" w:hint="eastAsia"/>
          <w:sz w:val="28"/>
          <w:szCs w:val="28"/>
        </w:rPr>
        <w:t>及其系统，</w:t>
      </w:r>
      <w:r w:rsidRPr="002E5E40">
        <w:rPr>
          <w:rFonts w:ascii="楷体" w:eastAsia="楷体" w:hAnsi="楷体" w:hint="eastAsia"/>
          <w:sz w:val="28"/>
          <w:szCs w:val="28"/>
        </w:rPr>
        <w:t>可以在保证支付便捷性的基础上（包括离线支付），采用本地私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“加盐”加密和备用</w:t>
      </w:r>
      <w:r>
        <w:rPr>
          <w:rFonts w:ascii="楷体" w:eastAsia="楷体" w:hAnsi="楷体" w:hint="eastAsia"/>
          <w:sz w:val="28"/>
          <w:szCs w:val="28"/>
        </w:rPr>
        <w:t>密码</w:t>
      </w:r>
      <w:r w:rsidRPr="002E5E40">
        <w:rPr>
          <w:rFonts w:ascii="楷体" w:eastAsia="楷体" w:hAnsi="楷体" w:hint="eastAsia"/>
          <w:sz w:val="28"/>
          <w:szCs w:val="28"/>
        </w:rPr>
        <w:t>，满足移动支付的安全需求</w:t>
      </w:r>
      <w:r>
        <w:rPr>
          <w:rFonts w:ascii="楷体" w:eastAsia="楷体" w:hAnsi="楷体" w:hint="eastAsia"/>
          <w:sz w:val="28"/>
          <w:szCs w:val="28"/>
        </w:rPr>
        <w:t>。</w:t>
      </w:r>
      <w:r w:rsidRPr="002E5E40">
        <w:rPr>
          <w:rFonts w:ascii="楷体" w:eastAsia="楷体" w:hAnsi="楷体" w:hint="eastAsia"/>
          <w:sz w:val="28"/>
          <w:szCs w:val="28"/>
        </w:rPr>
        <w:t>本发明</w:t>
      </w:r>
      <w:r>
        <w:rPr>
          <w:rFonts w:ascii="楷体" w:eastAsia="楷体" w:hAnsi="楷体" w:hint="eastAsia"/>
          <w:sz w:val="28"/>
          <w:szCs w:val="28"/>
        </w:rPr>
        <w:t>实施例的</w:t>
      </w:r>
      <w:r w:rsidRPr="002E5E40">
        <w:rPr>
          <w:rFonts w:ascii="楷体" w:eastAsia="楷体" w:hAnsi="楷体" w:hint="eastAsia"/>
          <w:sz w:val="28"/>
          <w:szCs w:val="28"/>
        </w:rPr>
        <w:t>实现方法</w:t>
      </w:r>
      <w:r>
        <w:rPr>
          <w:rFonts w:ascii="楷体" w:eastAsia="楷体" w:hAnsi="楷体" w:hint="eastAsia"/>
          <w:sz w:val="28"/>
          <w:szCs w:val="28"/>
        </w:rPr>
        <w:t>，</w:t>
      </w:r>
      <w:r w:rsidRPr="002E5E40">
        <w:rPr>
          <w:rFonts w:ascii="楷体" w:eastAsia="楷体" w:hAnsi="楷体" w:hint="eastAsia"/>
          <w:sz w:val="28"/>
          <w:szCs w:val="28"/>
        </w:rPr>
        <w:t>根据所接收的工作密码和</w:t>
      </w:r>
      <w:proofErr w:type="gramStart"/>
      <w:r w:rsidRPr="002E5E40">
        <w:rPr>
          <w:rFonts w:ascii="楷体" w:eastAsia="楷体" w:hAnsi="楷体" w:hint="eastAsia"/>
          <w:sz w:val="28"/>
          <w:szCs w:val="28"/>
        </w:rPr>
        <w:t>私钥</w:t>
      </w:r>
      <w:proofErr w:type="gramEnd"/>
      <w:r w:rsidRPr="002E5E40">
        <w:rPr>
          <w:rFonts w:ascii="楷体" w:eastAsia="楷体" w:hAnsi="楷体" w:hint="eastAsia"/>
          <w:sz w:val="28"/>
          <w:szCs w:val="28"/>
        </w:rPr>
        <w:t>，</w:t>
      </w:r>
      <w:r w:rsidR="005B4E32">
        <w:rPr>
          <w:rFonts w:ascii="楷体" w:eastAsia="楷体" w:hAnsi="楷体" w:hint="eastAsia"/>
          <w:sz w:val="28"/>
          <w:szCs w:val="28"/>
        </w:rPr>
        <w:t>进行初始化操作，生成</w:t>
      </w:r>
      <w:r w:rsidR="005B4E32" w:rsidRPr="002E5E40">
        <w:rPr>
          <w:rFonts w:ascii="楷体" w:eastAsia="楷体" w:hAnsi="楷体" w:hint="eastAsia"/>
          <w:sz w:val="28"/>
          <w:szCs w:val="28"/>
        </w:rPr>
        <w:t>第一加密私</w:t>
      </w:r>
      <w:proofErr w:type="gramStart"/>
      <w:r w:rsidR="005B4E32" w:rsidRPr="002E5E40">
        <w:rPr>
          <w:rFonts w:ascii="楷体" w:eastAsia="楷体" w:hAnsi="楷体" w:hint="eastAsia"/>
          <w:sz w:val="28"/>
          <w:szCs w:val="28"/>
        </w:rPr>
        <w:t>钥</w:t>
      </w:r>
      <w:proofErr w:type="gramEnd"/>
      <w:r w:rsidR="005B4E32">
        <w:rPr>
          <w:rFonts w:ascii="楷体" w:eastAsia="楷体" w:hAnsi="楷体" w:hint="eastAsia"/>
          <w:sz w:val="28"/>
          <w:szCs w:val="28"/>
        </w:rPr>
        <w:t>、</w:t>
      </w:r>
      <w:r w:rsidR="005B4E32" w:rsidRPr="002E5E40">
        <w:rPr>
          <w:rFonts w:ascii="楷体" w:eastAsia="楷体" w:hAnsi="楷体" w:hint="eastAsia"/>
          <w:sz w:val="28"/>
          <w:szCs w:val="28"/>
        </w:rPr>
        <w:t>第二加密私</w:t>
      </w:r>
      <w:proofErr w:type="gramStart"/>
      <w:r w:rsidR="005B4E32" w:rsidRPr="002E5E40">
        <w:rPr>
          <w:rFonts w:ascii="楷体" w:eastAsia="楷体" w:hAnsi="楷体" w:hint="eastAsia"/>
          <w:sz w:val="28"/>
          <w:szCs w:val="28"/>
        </w:rPr>
        <w:t>钥</w:t>
      </w:r>
      <w:proofErr w:type="gramEnd"/>
      <w:r w:rsidR="005B4E32">
        <w:rPr>
          <w:rFonts w:ascii="楷体" w:eastAsia="楷体" w:hAnsi="楷体" w:hint="eastAsia"/>
          <w:sz w:val="28"/>
          <w:szCs w:val="28"/>
        </w:rPr>
        <w:t>、</w:t>
      </w:r>
      <w:r w:rsidR="005B4E32" w:rsidRPr="002E5E40">
        <w:rPr>
          <w:rFonts w:ascii="楷体" w:eastAsia="楷体" w:hAnsi="楷体" w:hint="eastAsia"/>
          <w:sz w:val="28"/>
          <w:szCs w:val="28"/>
        </w:rPr>
        <w:t>备用密码</w:t>
      </w:r>
      <w:r w:rsidR="005B4E32">
        <w:rPr>
          <w:rFonts w:ascii="楷体" w:eastAsia="楷体" w:hAnsi="楷体" w:hint="eastAsia"/>
          <w:sz w:val="28"/>
          <w:szCs w:val="28"/>
        </w:rPr>
        <w:t>、</w:t>
      </w:r>
      <w:r w:rsidR="005B4E32" w:rsidRPr="002E5E40">
        <w:rPr>
          <w:rFonts w:ascii="楷体" w:eastAsia="楷体" w:hAnsi="楷体" w:hint="eastAsia"/>
          <w:sz w:val="28"/>
          <w:szCs w:val="28"/>
        </w:rPr>
        <w:t>随机数</w:t>
      </w:r>
      <w:r w:rsidR="005B4E32">
        <w:rPr>
          <w:rFonts w:ascii="楷体" w:eastAsia="楷体" w:hAnsi="楷体" w:hint="eastAsia"/>
          <w:sz w:val="28"/>
          <w:szCs w:val="28"/>
        </w:rPr>
        <w:t>和</w:t>
      </w:r>
      <w:r w:rsidR="005B4E32" w:rsidRPr="002E5E40">
        <w:rPr>
          <w:rFonts w:ascii="楷体" w:eastAsia="楷体" w:hAnsi="楷体" w:hint="eastAsia"/>
          <w:sz w:val="28"/>
          <w:szCs w:val="28"/>
        </w:rPr>
        <w:t>初始校验密码</w:t>
      </w:r>
      <w:r w:rsidR="005B4E32">
        <w:rPr>
          <w:rFonts w:ascii="楷体" w:eastAsia="楷体" w:hAnsi="楷体" w:hint="eastAsia"/>
          <w:sz w:val="28"/>
          <w:szCs w:val="28"/>
        </w:rPr>
        <w:t>；</w:t>
      </w:r>
      <w:r w:rsidR="005B4E32" w:rsidRPr="002E5E40">
        <w:rPr>
          <w:rFonts w:ascii="楷体" w:eastAsia="楷体" w:hAnsi="楷体" w:hint="eastAsia"/>
          <w:sz w:val="28"/>
          <w:szCs w:val="28"/>
        </w:rPr>
        <w:t>验证</w:t>
      </w:r>
      <w:r w:rsidR="005B4E32">
        <w:rPr>
          <w:rFonts w:ascii="楷体" w:eastAsia="楷体" w:hAnsi="楷体" w:hint="eastAsia"/>
          <w:sz w:val="28"/>
          <w:szCs w:val="28"/>
        </w:rPr>
        <w:t>所接收的待验证</w:t>
      </w:r>
      <w:r w:rsidR="005B4E32" w:rsidRPr="002E5E40">
        <w:rPr>
          <w:rFonts w:ascii="楷体" w:eastAsia="楷体" w:hAnsi="楷体" w:hint="eastAsia"/>
          <w:sz w:val="28"/>
          <w:szCs w:val="28"/>
        </w:rPr>
        <w:t>工作密码；如</w:t>
      </w:r>
      <w:r w:rsidR="005B4E32">
        <w:rPr>
          <w:rFonts w:ascii="楷体" w:eastAsia="楷体" w:hAnsi="楷体" w:hint="eastAsia"/>
          <w:sz w:val="28"/>
          <w:szCs w:val="28"/>
        </w:rPr>
        <w:t>待验证</w:t>
      </w:r>
      <w:r w:rsidR="005B4E32" w:rsidRPr="002E5E40">
        <w:rPr>
          <w:rFonts w:ascii="楷体" w:eastAsia="楷体" w:hAnsi="楷体" w:hint="eastAsia"/>
          <w:sz w:val="28"/>
          <w:szCs w:val="28"/>
        </w:rPr>
        <w:t>工作密码通过验证，则利用密钥导出函数和所述</w:t>
      </w:r>
      <w:r w:rsidR="005B4E32">
        <w:rPr>
          <w:rFonts w:ascii="楷体" w:eastAsia="楷体" w:hAnsi="楷体" w:hint="eastAsia"/>
          <w:sz w:val="28"/>
          <w:szCs w:val="28"/>
        </w:rPr>
        <w:t>待验证</w:t>
      </w:r>
      <w:r w:rsidR="005B4E32" w:rsidRPr="002E5E40">
        <w:rPr>
          <w:rFonts w:ascii="楷体" w:eastAsia="楷体" w:hAnsi="楷体" w:hint="eastAsia"/>
          <w:sz w:val="28"/>
          <w:szCs w:val="28"/>
        </w:rPr>
        <w:t>工作密码，计算第一中间密码；通过所述第一中间密码解密第一加密私</w:t>
      </w:r>
      <w:proofErr w:type="gramStart"/>
      <w:r w:rsidR="005B4E32" w:rsidRPr="002E5E40">
        <w:rPr>
          <w:rFonts w:ascii="楷体" w:eastAsia="楷体" w:hAnsi="楷体" w:hint="eastAsia"/>
          <w:sz w:val="28"/>
          <w:szCs w:val="28"/>
        </w:rPr>
        <w:t>钥</w:t>
      </w:r>
      <w:proofErr w:type="gramEnd"/>
      <w:r w:rsidR="005B4E32" w:rsidRPr="002E5E40">
        <w:rPr>
          <w:rFonts w:ascii="楷体" w:eastAsia="楷体" w:hAnsi="楷体" w:hint="eastAsia"/>
          <w:sz w:val="28"/>
          <w:szCs w:val="28"/>
        </w:rPr>
        <w:t>，得到私</w:t>
      </w:r>
      <w:proofErr w:type="gramStart"/>
      <w:r w:rsidR="005B4E32" w:rsidRPr="002E5E40">
        <w:rPr>
          <w:rFonts w:ascii="楷体" w:eastAsia="楷体" w:hAnsi="楷体" w:hint="eastAsia"/>
          <w:sz w:val="28"/>
          <w:szCs w:val="28"/>
        </w:rPr>
        <w:t>钥</w:t>
      </w:r>
      <w:proofErr w:type="gramEnd"/>
      <w:r w:rsidR="005B4E32" w:rsidRPr="002E5E40">
        <w:rPr>
          <w:rFonts w:ascii="楷体" w:eastAsia="楷体" w:hAnsi="楷体" w:hint="eastAsia"/>
          <w:sz w:val="28"/>
          <w:szCs w:val="28"/>
        </w:rPr>
        <w:t>；进行含有所述私</w:t>
      </w:r>
      <w:proofErr w:type="gramStart"/>
      <w:r w:rsidR="005B4E32" w:rsidRPr="002E5E40">
        <w:rPr>
          <w:rFonts w:ascii="楷体" w:eastAsia="楷体" w:hAnsi="楷体" w:hint="eastAsia"/>
          <w:sz w:val="28"/>
          <w:szCs w:val="28"/>
        </w:rPr>
        <w:t>钥</w:t>
      </w:r>
      <w:proofErr w:type="gramEnd"/>
      <w:r w:rsidR="005B4E32" w:rsidRPr="002E5E40">
        <w:rPr>
          <w:rFonts w:ascii="楷体" w:eastAsia="楷体" w:hAnsi="楷体" w:hint="eastAsia"/>
          <w:sz w:val="28"/>
          <w:szCs w:val="28"/>
        </w:rPr>
        <w:t>的移动支付。</w:t>
      </w:r>
    </w:p>
    <w:p w:rsidR="0025148E" w:rsidRDefault="0025148E" w:rsidP="0025148E">
      <w:pPr>
        <w:spacing w:line="360" w:lineRule="auto"/>
        <w:rPr>
          <w:rFonts w:ascii="楷体" w:eastAsia="楷体" w:hAnsi="楷体"/>
          <w:sz w:val="28"/>
          <w:szCs w:val="28"/>
        </w:rPr>
      </w:pPr>
    </w:p>
    <w:p w:rsidR="0025148E" w:rsidRPr="00A70C75" w:rsidRDefault="0025148E" w:rsidP="0025148E">
      <w:pPr>
        <w:spacing w:line="360" w:lineRule="auto"/>
        <w:rPr>
          <w:rFonts w:ascii="楷体" w:eastAsia="楷体" w:hAnsi="楷体"/>
          <w:b/>
          <w:sz w:val="28"/>
          <w:szCs w:val="28"/>
        </w:rPr>
      </w:pPr>
      <w:r w:rsidRPr="00A70C75">
        <w:rPr>
          <w:rFonts w:ascii="楷体" w:eastAsia="楷体" w:hAnsi="楷体" w:hint="eastAsia"/>
          <w:b/>
          <w:sz w:val="28"/>
          <w:szCs w:val="28"/>
        </w:rPr>
        <w:t>附图说明</w:t>
      </w:r>
    </w:p>
    <w:p w:rsidR="0025148E" w:rsidRDefault="0025148E" w:rsidP="0025148E">
      <w:pPr>
        <w:spacing w:line="360" w:lineRule="auto"/>
        <w:rPr>
          <w:rFonts w:ascii="楷体" w:eastAsia="楷体" w:hAnsi="楷体"/>
          <w:sz w:val="28"/>
          <w:szCs w:val="28"/>
        </w:rPr>
      </w:pPr>
      <w:r>
        <w:rPr>
          <w:rFonts w:ascii="楷体" w:eastAsia="楷体" w:hAnsi="楷体" w:hint="eastAsia"/>
          <w:sz w:val="28"/>
          <w:szCs w:val="28"/>
        </w:rPr>
        <w:t>图1是</w:t>
      </w:r>
      <w:r w:rsidR="00613641">
        <w:rPr>
          <w:rFonts w:ascii="楷体" w:eastAsia="楷体" w:hAnsi="楷体" w:hint="eastAsia"/>
          <w:sz w:val="28"/>
          <w:szCs w:val="28"/>
        </w:rPr>
        <w:t>本发明实施</w:t>
      </w:r>
      <w:proofErr w:type="gramStart"/>
      <w:r w:rsidR="00613641">
        <w:rPr>
          <w:rFonts w:ascii="楷体" w:eastAsia="楷体" w:hAnsi="楷体" w:hint="eastAsia"/>
          <w:sz w:val="28"/>
          <w:szCs w:val="28"/>
        </w:rPr>
        <w:t>例方法</w:t>
      </w:r>
      <w:proofErr w:type="gramEnd"/>
      <w:r w:rsidR="00613641">
        <w:rPr>
          <w:rFonts w:ascii="楷体" w:eastAsia="楷体" w:hAnsi="楷体" w:hint="eastAsia"/>
          <w:sz w:val="28"/>
          <w:szCs w:val="28"/>
        </w:rPr>
        <w:t>的实现构架图；</w:t>
      </w:r>
    </w:p>
    <w:p w:rsidR="0025148E" w:rsidRDefault="0025148E" w:rsidP="0025148E">
      <w:pPr>
        <w:spacing w:line="360" w:lineRule="auto"/>
        <w:rPr>
          <w:rFonts w:ascii="楷体" w:eastAsia="楷体" w:hAnsi="楷体"/>
          <w:sz w:val="28"/>
          <w:szCs w:val="28"/>
        </w:rPr>
      </w:pPr>
      <w:r>
        <w:rPr>
          <w:rFonts w:ascii="楷体" w:eastAsia="楷体" w:hAnsi="楷体" w:hint="eastAsia"/>
          <w:sz w:val="28"/>
          <w:szCs w:val="28"/>
        </w:rPr>
        <w:t>图2是</w:t>
      </w:r>
      <w:r w:rsidR="00613641">
        <w:rPr>
          <w:rFonts w:ascii="楷体" w:eastAsia="楷体" w:hAnsi="楷体" w:hint="eastAsia"/>
          <w:sz w:val="28"/>
          <w:szCs w:val="28"/>
        </w:rPr>
        <w:t>本发明实施</w:t>
      </w:r>
      <w:proofErr w:type="gramStart"/>
      <w:r w:rsidR="00613641">
        <w:rPr>
          <w:rFonts w:ascii="楷体" w:eastAsia="楷体" w:hAnsi="楷体" w:hint="eastAsia"/>
          <w:sz w:val="28"/>
          <w:szCs w:val="28"/>
        </w:rPr>
        <w:t>例方法</w:t>
      </w:r>
      <w:proofErr w:type="gramEnd"/>
      <w:r w:rsidR="00613641">
        <w:rPr>
          <w:rFonts w:ascii="楷体" w:eastAsia="楷体" w:hAnsi="楷体" w:hint="eastAsia"/>
          <w:sz w:val="28"/>
          <w:szCs w:val="28"/>
        </w:rPr>
        <w:t>的流程框图；</w:t>
      </w:r>
    </w:p>
    <w:p w:rsidR="006C1DF0" w:rsidRPr="00987091" w:rsidRDefault="006C1DF0" w:rsidP="006C1DF0">
      <w:pPr>
        <w:spacing w:line="360" w:lineRule="auto"/>
        <w:rPr>
          <w:rFonts w:ascii="楷体" w:eastAsia="楷体" w:hAnsi="楷体"/>
          <w:sz w:val="28"/>
          <w:szCs w:val="28"/>
        </w:rPr>
      </w:pPr>
      <w:r w:rsidRPr="00987091">
        <w:rPr>
          <w:rFonts w:ascii="楷体" w:eastAsia="楷体" w:hAnsi="楷体" w:hint="eastAsia"/>
          <w:sz w:val="28"/>
          <w:szCs w:val="28"/>
        </w:rPr>
        <w:t>图3是本发明实施</w:t>
      </w:r>
      <w:proofErr w:type="gramStart"/>
      <w:r w:rsidRPr="00987091">
        <w:rPr>
          <w:rFonts w:ascii="楷体" w:eastAsia="楷体" w:hAnsi="楷体" w:hint="eastAsia"/>
          <w:sz w:val="28"/>
          <w:szCs w:val="28"/>
        </w:rPr>
        <w:t>例方法</w:t>
      </w:r>
      <w:proofErr w:type="gramEnd"/>
      <w:r w:rsidR="00987091" w:rsidRPr="00987091">
        <w:rPr>
          <w:rFonts w:ascii="楷体" w:eastAsia="楷体" w:hAnsi="楷体" w:hint="eastAsia"/>
          <w:sz w:val="28"/>
          <w:szCs w:val="28"/>
        </w:rPr>
        <w:t>中工作密码没有通过验证时</w:t>
      </w:r>
      <w:r w:rsidRPr="00987091">
        <w:rPr>
          <w:rFonts w:ascii="楷体" w:eastAsia="楷体" w:hAnsi="楷体" w:hint="eastAsia"/>
          <w:sz w:val="28"/>
          <w:szCs w:val="28"/>
        </w:rPr>
        <w:t>的信息流图；</w:t>
      </w:r>
    </w:p>
    <w:p w:rsidR="0025148E" w:rsidRPr="00987091" w:rsidRDefault="0025148E" w:rsidP="0025148E">
      <w:pPr>
        <w:spacing w:line="360" w:lineRule="auto"/>
        <w:rPr>
          <w:rFonts w:ascii="楷体" w:eastAsia="楷体" w:hAnsi="楷体"/>
          <w:sz w:val="28"/>
          <w:szCs w:val="28"/>
        </w:rPr>
      </w:pPr>
      <w:r w:rsidRPr="00987091">
        <w:rPr>
          <w:rFonts w:ascii="楷体" w:eastAsia="楷体" w:hAnsi="楷体" w:hint="eastAsia"/>
          <w:sz w:val="28"/>
          <w:szCs w:val="28"/>
        </w:rPr>
        <w:t>图</w:t>
      </w:r>
      <w:r w:rsidR="006C1DF0" w:rsidRPr="00987091">
        <w:rPr>
          <w:rFonts w:ascii="楷体" w:eastAsia="楷体" w:hAnsi="楷体" w:hint="eastAsia"/>
          <w:sz w:val="28"/>
          <w:szCs w:val="28"/>
        </w:rPr>
        <w:t>4</w:t>
      </w:r>
      <w:r w:rsidRPr="00987091">
        <w:rPr>
          <w:rFonts w:ascii="楷体" w:eastAsia="楷体" w:hAnsi="楷体" w:hint="eastAsia"/>
          <w:sz w:val="28"/>
          <w:szCs w:val="28"/>
        </w:rPr>
        <w:t>是</w:t>
      </w:r>
      <w:r w:rsidR="00613641" w:rsidRPr="00987091">
        <w:rPr>
          <w:rFonts w:ascii="楷体" w:eastAsia="楷体" w:hAnsi="楷体" w:hint="eastAsia"/>
          <w:sz w:val="28"/>
          <w:szCs w:val="28"/>
        </w:rPr>
        <w:t>本发明实施</w:t>
      </w:r>
      <w:proofErr w:type="gramStart"/>
      <w:r w:rsidR="00613641" w:rsidRPr="00987091">
        <w:rPr>
          <w:rFonts w:ascii="楷体" w:eastAsia="楷体" w:hAnsi="楷体" w:hint="eastAsia"/>
          <w:sz w:val="28"/>
          <w:szCs w:val="28"/>
        </w:rPr>
        <w:t>例方法</w:t>
      </w:r>
      <w:proofErr w:type="gramEnd"/>
      <w:r w:rsidR="00613641" w:rsidRPr="00987091">
        <w:rPr>
          <w:rFonts w:ascii="楷体" w:eastAsia="楷体" w:hAnsi="楷体" w:hint="eastAsia"/>
          <w:sz w:val="28"/>
          <w:szCs w:val="28"/>
        </w:rPr>
        <w:t>中进行</w:t>
      </w:r>
      <w:r w:rsidR="006C1DF0" w:rsidRPr="00987091">
        <w:rPr>
          <w:rFonts w:ascii="楷体" w:eastAsia="楷体" w:hAnsi="楷体" w:hint="eastAsia"/>
          <w:sz w:val="28"/>
          <w:szCs w:val="28"/>
        </w:rPr>
        <w:t>初始化操作</w:t>
      </w:r>
      <w:r w:rsidR="00613641" w:rsidRPr="00987091">
        <w:rPr>
          <w:rFonts w:ascii="楷体" w:eastAsia="楷体" w:hAnsi="楷体" w:hint="eastAsia"/>
          <w:sz w:val="28"/>
          <w:szCs w:val="28"/>
        </w:rPr>
        <w:t>的流程框图；</w:t>
      </w:r>
    </w:p>
    <w:p w:rsidR="00613641" w:rsidRPr="00987091" w:rsidRDefault="00613641" w:rsidP="00613641">
      <w:pPr>
        <w:spacing w:line="360" w:lineRule="auto"/>
        <w:rPr>
          <w:rFonts w:ascii="楷体" w:eastAsia="楷体" w:hAnsi="楷体"/>
          <w:sz w:val="28"/>
          <w:szCs w:val="28"/>
        </w:rPr>
      </w:pPr>
      <w:r w:rsidRPr="00987091">
        <w:rPr>
          <w:rFonts w:ascii="楷体" w:eastAsia="楷体" w:hAnsi="楷体" w:hint="eastAsia"/>
          <w:sz w:val="28"/>
          <w:szCs w:val="28"/>
        </w:rPr>
        <w:t>图</w:t>
      </w:r>
      <w:r w:rsidR="006C1DF0" w:rsidRPr="00987091">
        <w:rPr>
          <w:rFonts w:ascii="楷体" w:eastAsia="楷体" w:hAnsi="楷体" w:hint="eastAsia"/>
          <w:sz w:val="28"/>
          <w:szCs w:val="28"/>
        </w:rPr>
        <w:t>5</w:t>
      </w:r>
      <w:r w:rsidRPr="00987091">
        <w:rPr>
          <w:rFonts w:ascii="楷体" w:eastAsia="楷体" w:hAnsi="楷体" w:hint="eastAsia"/>
          <w:sz w:val="28"/>
          <w:szCs w:val="28"/>
        </w:rPr>
        <w:t>是本发明实施</w:t>
      </w:r>
      <w:proofErr w:type="gramStart"/>
      <w:r w:rsidRPr="00987091">
        <w:rPr>
          <w:rFonts w:ascii="楷体" w:eastAsia="楷体" w:hAnsi="楷体" w:hint="eastAsia"/>
          <w:sz w:val="28"/>
          <w:szCs w:val="28"/>
        </w:rPr>
        <w:t>例方法</w:t>
      </w:r>
      <w:proofErr w:type="gramEnd"/>
      <w:r w:rsidRPr="00987091">
        <w:rPr>
          <w:rFonts w:ascii="楷体" w:eastAsia="楷体" w:hAnsi="楷体" w:hint="eastAsia"/>
          <w:sz w:val="28"/>
          <w:szCs w:val="28"/>
        </w:rPr>
        <w:t>中进行</w:t>
      </w:r>
      <w:r w:rsidR="006C1DF0" w:rsidRPr="00987091">
        <w:rPr>
          <w:rFonts w:ascii="楷体" w:eastAsia="楷体" w:hAnsi="楷体" w:hint="eastAsia"/>
          <w:sz w:val="28"/>
          <w:szCs w:val="28"/>
        </w:rPr>
        <w:t>初始化操作</w:t>
      </w:r>
      <w:r w:rsidRPr="00987091">
        <w:rPr>
          <w:rFonts w:ascii="楷体" w:eastAsia="楷体" w:hAnsi="楷体" w:hint="eastAsia"/>
          <w:sz w:val="28"/>
          <w:szCs w:val="28"/>
        </w:rPr>
        <w:t>的信息流图；</w:t>
      </w:r>
    </w:p>
    <w:p w:rsidR="00613641" w:rsidRPr="00987091" w:rsidRDefault="00613641" w:rsidP="00613641">
      <w:pPr>
        <w:spacing w:line="360" w:lineRule="auto"/>
        <w:rPr>
          <w:rFonts w:ascii="楷体" w:eastAsia="楷体" w:hAnsi="楷体"/>
          <w:sz w:val="28"/>
          <w:szCs w:val="28"/>
        </w:rPr>
      </w:pPr>
      <w:r w:rsidRPr="00987091">
        <w:rPr>
          <w:rFonts w:ascii="楷体" w:eastAsia="楷体" w:hAnsi="楷体" w:hint="eastAsia"/>
          <w:sz w:val="28"/>
          <w:szCs w:val="28"/>
        </w:rPr>
        <w:t>图6是本发明实施</w:t>
      </w:r>
      <w:proofErr w:type="gramStart"/>
      <w:r w:rsidRPr="00987091">
        <w:rPr>
          <w:rFonts w:ascii="楷体" w:eastAsia="楷体" w:hAnsi="楷体" w:hint="eastAsia"/>
          <w:sz w:val="28"/>
          <w:szCs w:val="28"/>
        </w:rPr>
        <w:t>例方法</w:t>
      </w:r>
      <w:proofErr w:type="gramEnd"/>
      <w:r w:rsidRPr="00987091">
        <w:rPr>
          <w:rFonts w:ascii="楷体" w:eastAsia="楷体" w:hAnsi="楷体" w:hint="eastAsia"/>
          <w:sz w:val="28"/>
          <w:szCs w:val="28"/>
        </w:rPr>
        <w:t>中正常进行业务操作时的信息流图；</w:t>
      </w:r>
    </w:p>
    <w:p w:rsidR="00613641" w:rsidRDefault="00613641" w:rsidP="00613641">
      <w:pPr>
        <w:spacing w:line="360" w:lineRule="auto"/>
        <w:rPr>
          <w:rFonts w:ascii="楷体" w:eastAsia="楷体" w:hAnsi="楷体"/>
          <w:sz w:val="28"/>
          <w:szCs w:val="28"/>
        </w:rPr>
      </w:pPr>
      <w:r w:rsidRPr="00987091">
        <w:rPr>
          <w:rFonts w:ascii="楷体" w:eastAsia="楷体" w:hAnsi="楷体" w:hint="eastAsia"/>
          <w:sz w:val="28"/>
          <w:szCs w:val="28"/>
        </w:rPr>
        <w:t>图7是本发明实施</w:t>
      </w:r>
      <w:proofErr w:type="gramStart"/>
      <w:r w:rsidRPr="00987091">
        <w:rPr>
          <w:rFonts w:ascii="楷体" w:eastAsia="楷体" w:hAnsi="楷体" w:hint="eastAsia"/>
          <w:sz w:val="28"/>
          <w:szCs w:val="28"/>
        </w:rPr>
        <w:t>例方法</w:t>
      </w:r>
      <w:proofErr w:type="gramEnd"/>
      <w:r w:rsidRPr="00987091">
        <w:rPr>
          <w:rFonts w:ascii="楷体" w:eastAsia="楷体" w:hAnsi="楷体" w:hint="eastAsia"/>
          <w:sz w:val="28"/>
          <w:szCs w:val="28"/>
        </w:rPr>
        <w:t>中</w:t>
      </w:r>
      <w:r w:rsidR="00987091" w:rsidRPr="00987091">
        <w:rPr>
          <w:rFonts w:ascii="楷体" w:eastAsia="楷体" w:hAnsi="楷体" w:hint="eastAsia"/>
          <w:sz w:val="28"/>
          <w:szCs w:val="28"/>
        </w:rPr>
        <w:t>工作密码通过验证时</w:t>
      </w:r>
      <w:r w:rsidRPr="00987091">
        <w:rPr>
          <w:rFonts w:ascii="楷体" w:eastAsia="楷体" w:hAnsi="楷体" w:hint="eastAsia"/>
          <w:sz w:val="28"/>
          <w:szCs w:val="28"/>
        </w:rPr>
        <w:t>的信息流图；</w:t>
      </w:r>
    </w:p>
    <w:p w:rsidR="0025148E" w:rsidRDefault="00A70C75" w:rsidP="0025148E">
      <w:pPr>
        <w:spacing w:line="360" w:lineRule="auto"/>
        <w:rPr>
          <w:rFonts w:ascii="楷体" w:eastAsia="楷体" w:hAnsi="楷体"/>
          <w:sz w:val="28"/>
          <w:szCs w:val="28"/>
        </w:rPr>
      </w:pPr>
      <w:r>
        <w:rPr>
          <w:rFonts w:ascii="楷体" w:eastAsia="楷体" w:hAnsi="楷体" w:hint="eastAsia"/>
          <w:sz w:val="28"/>
          <w:szCs w:val="28"/>
        </w:rPr>
        <w:t>图8是本发明实施</w:t>
      </w:r>
      <w:proofErr w:type="gramStart"/>
      <w:r>
        <w:rPr>
          <w:rFonts w:ascii="楷体" w:eastAsia="楷体" w:hAnsi="楷体" w:hint="eastAsia"/>
          <w:sz w:val="28"/>
          <w:szCs w:val="28"/>
        </w:rPr>
        <w:t>例系统</w:t>
      </w:r>
      <w:proofErr w:type="gramEnd"/>
      <w:r>
        <w:rPr>
          <w:rFonts w:ascii="楷体" w:eastAsia="楷体" w:hAnsi="楷体" w:hint="eastAsia"/>
          <w:sz w:val="28"/>
          <w:szCs w:val="28"/>
        </w:rPr>
        <w:t>的结构框图。</w:t>
      </w:r>
    </w:p>
    <w:p w:rsidR="00A70C75" w:rsidRDefault="00A70C75" w:rsidP="0025148E">
      <w:pPr>
        <w:spacing w:line="360" w:lineRule="auto"/>
        <w:rPr>
          <w:rFonts w:ascii="楷体" w:eastAsia="楷体" w:hAnsi="楷体"/>
          <w:b/>
          <w:sz w:val="28"/>
          <w:szCs w:val="28"/>
        </w:rPr>
      </w:pPr>
    </w:p>
    <w:p w:rsidR="0025148E" w:rsidRDefault="0025148E" w:rsidP="0025148E">
      <w:pPr>
        <w:spacing w:line="360" w:lineRule="auto"/>
        <w:rPr>
          <w:rFonts w:ascii="楷体" w:eastAsia="楷体" w:hAnsi="楷体"/>
          <w:b/>
          <w:sz w:val="28"/>
          <w:szCs w:val="28"/>
        </w:rPr>
      </w:pPr>
      <w:r w:rsidRPr="0025148E">
        <w:rPr>
          <w:rFonts w:ascii="楷体" w:eastAsia="楷体" w:hAnsi="楷体" w:hint="eastAsia"/>
          <w:b/>
          <w:sz w:val="28"/>
          <w:szCs w:val="28"/>
        </w:rPr>
        <w:t>具体实施方式</w:t>
      </w:r>
    </w:p>
    <w:p w:rsidR="00B424F0" w:rsidRPr="00B424F0" w:rsidRDefault="00876CE2" w:rsidP="00B424F0">
      <w:pPr>
        <w:spacing w:line="360" w:lineRule="auto"/>
        <w:ind w:firstLineChars="200" w:firstLine="560"/>
        <w:rPr>
          <w:rFonts w:ascii="楷体" w:eastAsia="楷体" w:hAnsi="楷体"/>
          <w:sz w:val="28"/>
          <w:szCs w:val="28"/>
        </w:rPr>
      </w:pPr>
      <w:r w:rsidRPr="00876CE2">
        <w:rPr>
          <w:rFonts w:ascii="楷体" w:eastAsia="楷体" w:hAnsi="楷体" w:hint="eastAsia"/>
          <w:sz w:val="28"/>
          <w:szCs w:val="28"/>
        </w:rPr>
        <w:t>本发明实施例的方法可以在如图1所示</w:t>
      </w:r>
      <w:r>
        <w:rPr>
          <w:rFonts w:ascii="楷体" w:eastAsia="楷体" w:hAnsi="楷体" w:hint="eastAsia"/>
          <w:sz w:val="28"/>
          <w:szCs w:val="28"/>
        </w:rPr>
        <w:t>的系统中实现。该系统包</w:t>
      </w:r>
      <w:r>
        <w:rPr>
          <w:rFonts w:ascii="楷体" w:eastAsia="楷体" w:hAnsi="楷体" w:hint="eastAsia"/>
          <w:sz w:val="28"/>
          <w:szCs w:val="28"/>
        </w:rPr>
        <w:lastRenderedPageBreak/>
        <w:t>括客户端和服务器。客户端为手机等可移动的智能装置。用户向客户端输入</w:t>
      </w:r>
      <w:r w:rsidRPr="002E5E40">
        <w:rPr>
          <w:rFonts w:ascii="楷体" w:eastAsia="楷体" w:hAnsi="楷体" w:hint="eastAsia"/>
          <w:sz w:val="28"/>
          <w:szCs w:val="28"/>
        </w:rPr>
        <w:t>工作密码和</w:t>
      </w:r>
      <w:proofErr w:type="gramStart"/>
      <w:r w:rsidRPr="002E5E40">
        <w:rPr>
          <w:rFonts w:ascii="楷体" w:eastAsia="楷体" w:hAnsi="楷体" w:hint="eastAsia"/>
          <w:sz w:val="28"/>
          <w:szCs w:val="28"/>
        </w:rPr>
        <w:t>私钥</w:t>
      </w:r>
      <w:proofErr w:type="gramEnd"/>
      <w:r>
        <w:rPr>
          <w:rFonts w:ascii="楷体" w:eastAsia="楷体" w:hAnsi="楷体" w:hint="eastAsia"/>
          <w:sz w:val="28"/>
          <w:szCs w:val="28"/>
        </w:rPr>
        <w:t>。客户端根据接收的</w:t>
      </w:r>
      <w:r w:rsidRPr="002E5E40">
        <w:rPr>
          <w:rFonts w:ascii="楷体" w:eastAsia="楷体" w:hAnsi="楷体" w:hint="eastAsia"/>
          <w:sz w:val="28"/>
          <w:szCs w:val="28"/>
        </w:rPr>
        <w:t>工作密码和</w:t>
      </w:r>
      <w:proofErr w:type="gramStart"/>
      <w:r w:rsidRPr="002E5E40">
        <w:rPr>
          <w:rFonts w:ascii="楷体" w:eastAsia="楷体" w:hAnsi="楷体" w:hint="eastAsia"/>
          <w:sz w:val="28"/>
          <w:szCs w:val="28"/>
        </w:rPr>
        <w:t>私钥</w:t>
      </w:r>
      <w:proofErr w:type="gramEnd"/>
      <w:r>
        <w:rPr>
          <w:rFonts w:ascii="楷体" w:eastAsia="楷体" w:hAnsi="楷体" w:hint="eastAsia"/>
          <w:sz w:val="28"/>
          <w:szCs w:val="28"/>
        </w:rPr>
        <w:t>，</w:t>
      </w:r>
      <w:r w:rsidR="00B424F0">
        <w:rPr>
          <w:rFonts w:ascii="楷体" w:eastAsia="楷体" w:hAnsi="楷体" w:hint="eastAsia"/>
          <w:sz w:val="28"/>
          <w:szCs w:val="28"/>
        </w:rPr>
        <w:t>进行初始化操作，</w:t>
      </w:r>
      <w:r>
        <w:rPr>
          <w:rFonts w:ascii="楷体" w:eastAsia="楷体" w:hAnsi="楷体" w:hint="eastAsia"/>
          <w:sz w:val="28"/>
          <w:szCs w:val="28"/>
        </w:rPr>
        <w:t>生成</w:t>
      </w:r>
      <w:r w:rsidRPr="002E5E40">
        <w:rPr>
          <w:rFonts w:ascii="楷体" w:eastAsia="楷体" w:hAnsi="楷体" w:hint="eastAsia"/>
          <w:sz w:val="28"/>
          <w:szCs w:val="28"/>
        </w:rPr>
        <w:t>第一加密私</w:t>
      </w:r>
      <w:proofErr w:type="gramStart"/>
      <w:r w:rsidRPr="002E5E40">
        <w:rPr>
          <w:rFonts w:ascii="楷体" w:eastAsia="楷体" w:hAnsi="楷体" w:hint="eastAsia"/>
          <w:sz w:val="28"/>
          <w:szCs w:val="28"/>
        </w:rPr>
        <w:t>钥</w:t>
      </w:r>
      <w:proofErr w:type="gramEnd"/>
      <w:r>
        <w:rPr>
          <w:rFonts w:ascii="楷体" w:eastAsia="楷体" w:hAnsi="楷体" w:hint="eastAsia"/>
          <w:sz w:val="28"/>
          <w:szCs w:val="28"/>
        </w:rPr>
        <w:t>、</w:t>
      </w:r>
      <w:r w:rsidRPr="002E5E40">
        <w:rPr>
          <w:rFonts w:ascii="楷体" w:eastAsia="楷体" w:hAnsi="楷体" w:hint="eastAsia"/>
          <w:sz w:val="28"/>
          <w:szCs w:val="28"/>
        </w:rPr>
        <w:t>第二加密私</w:t>
      </w:r>
      <w:proofErr w:type="gramStart"/>
      <w:r w:rsidRPr="002E5E40">
        <w:rPr>
          <w:rFonts w:ascii="楷体" w:eastAsia="楷体" w:hAnsi="楷体" w:hint="eastAsia"/>
          <w:sz w:val="28"/>
          <w:szCs w:val="28"/>
        </w:rPr>
        <w:t>钥</w:t>
      </w:r>
      <w:proofErr w:type="gramEnd"/>
      <w:r>
        <w:rPr>
          <w:rFonts w:ascii="楷体" w:eastAsia="楷体" w:hAnsi="楷体" w:hint="eastAsia"/>
          <w:sz w:val="28"/>
          <w:szCs w:val="28"/>
        </w:rPr>
        <w:t>、</w:t>
      </w:r>
      <w:r w:rsidRPr="002E5E40">
        <w:rPr>
          <w:rFonts w:ascii="楷体" w:eastAsia="楷体" w:hAnsi="楷体" w:hint="eastAsia"/>
          <w:sz w:val="28"/>
          <w:szCs w:val="28"/>
        </w:rPr>
        <w:t>备用密码</w:t>
      </w:r>
      <w:r>
        <w:rPr>
          <w:rFonts w:ascii="楷体" w:eastAsia="楷体" w:hAnsi="楷体" w:hint="eastAsia"/>
          <w:sz w:val="28"/>
          <w:szCs w:val="28"/>
        </w:rPr>
        <w:t>、</w:t>
      </w:r>
      <w:r w:rsidRPr="002E5E40">
        <w:rPr>
          <w:rFonts w:ascii="楷体" w:eastAsia="楷体" w:hAnsi="楷体" w:hint="eastAsia"/>
          <w:sz w:val="28"/>
          <w:szCs w:val="28"/>
        </w:rPr>
        <w:t>随机数</w:t>
      </w:r>
      <w:r>
        <w:rPr>
          <w:rFonts w:ascii="楷体" w:eastAsia="楷体" w:hAnsi="楷体" w:hint="eastAsia"/>
          <w:sz w:val="28"/>
          <w:szCs w:val="28"/>
        </w:rPr>
        <w:t>和</w:t>
      </w:r>
      <w:r w:rsidRPr="002E5E40">
        <w:rPr>
          <w:rFonts w:ascii="楷体" w:eastAsia="楷体" w:hAnsi="楷体" w:hint="eastAsia"/>
          <w:sz w:val="28"/>
          <w:szCs w:val="28"/>
        </w:rPr>
        <w:t>初始校验密码</w:t>
      </w:r>
      <w:r w:rsidR="00B424F0">
        <w:rPr>
          <w:rFonts w:ascii="楷体" w:eastAsia="楷体" w:hAnsi="楷体" w:hint="eastAsia"/>
          <w:sz w:val="28"/>
          <w:szCs w:val="28"/>
        </w:rPr>
        <w:t>。</w:t>
      </w:r>
      <w:r w:rsidR="00B424F0" w:rsidRPr="002E5E40">
        <w:rPr>
          <w:rFonts w:ascii="楷体" w:eastAsia="楷体" w:hAnsi="楷体" w:hint="eastAsia"/>
          <w:sz w:val="28"/>
          <w:szCs w:val="28"/>
        </w:rPr>
        <w:t>第一加密私</w:t>
      </w:r>
      <w:proofErr w:type="gramStart"/>
      <w:r w:rsidR="00B424F0" w:rsidRPr="002E5E40">
        <w:rPr>
          <w:rFonts w:ascii="楷体" w:eastAsia="楷体" w:hAnsi="楷体" w:hint="eastAsia"/>
          <w:sz w:val="28"/>
          <w:szCs w:val="28"/>
        </w:rPr>
        <w:t>钥</w:t>
      </w:r>
      <w:proofErr w:type="gramEnd"/>
      <w:r w:rsidR="00B424F0">
        <w:rPr>
          <w:rFonts w:ascii="楷体" w:eastAsia="楷体" w:hAnsi="楷体" w:hint="eastAsia"/>
          <w:sz w:val="28"/>
          <w:szCs w:val="28"/>
        </w:rPr>
        <w:t>和</w:t>
      </w:r>
      <w:r w:rsidR="00B424F0" w:rsidRPr="002E5E40">
        <w:rPr>
          <w:rFonts w:ascii="楷体" w:eastAsia="楷体" w:hAnsi="楷体" w:hint="eastAsia"/>
          <w:sz w:val="28"/>
          <w:szCs w:val="28"/>
        </w:rPr>
        <w:t>第二加密私</w:t>
      </w:r>
      <w:proofErr w:type="gramStart"/>
      <w:r w:rsidR="00B424F0" w:rsidRPr="002E5E40">
        <w:rPr>
          <w:rFonts w:ascii="楷体" w:eastAsia="楷体" w:hAnsi="楷体" w:hint="eastAsia"/>
          <w:sz w:val="28"/>
          <w:szCs w:val="28"/>
        </w:rPr>
        <w:t>钥</w:t>
      </w:r>
      <w:proofErr w:type="gramEnd"/>
      <w:r w:rsidR="00B424F0">
        <w:rPr>
          <w:rFonts w:ascii="楷体" w:eastAsia="楷体" w:hAnsi="楷体" w:hint="eastAsia"/>
          <w:sz w:val="28"/>
          <w:szCs w:val="28"/>
        </w:rPr>
        <w:t>存储在客户端中。</w:t>
      </w:r>
      <w:r>
        <w:rPr>
          <w:rFonts w:ascii="楷体" w:eastAsia="楷体" w:hAnsi="楷体" w:hint="eastAsia"/>
          <w:sz w:val="28"/>
          <w:szCs w:val="28"/>
        </w:rPr>
        <w:t>服务器用于存储</w:t>
      </w:r>
      <w:r w:rsidRPr="002E5E40">
        <w:rPr>
          <w:rFonts w:ascii="楷体" w:eastAsia="楷体" w:hAnsi="楷体" w:hint="eastAsia"/>
          <w:sz w:val="28"/>
          <w:szCs w:val="28"/>
        </w:rPr>
        <w:t>备用密码</w:t>
      </w:r>
      <w:r>
        <w:rPr>
          <w:rFonts w:ascii="楷体" w:eastAsia="楷体" w:hAnsi="楷体" w:hint="eastAsia"/>
          <w:sz w:val="28"/>
          <w:szCs w:val="28"/>
        </w:rPr>
        <w:t>、</w:t>
      </w:r>
      <w:r w:rsidRPr="002E5E40">
        <w:rPr>
          <w:rFonts w:ascii="楷体" w:eastAsia="楷体" w:hAnsi="楷体" w:hint="eastAsia"/>
          <w:sz w:val="28"/>
          <w:szCs w:val="28"/>
        </w:rPr>
        <w:t>随机数</w:t>
      </w:r>
      <w:r>
        <w:rPr>
          <w:rFonts w:ascii="楷体" w:eastAsia="楷体" w:hAnsi="楷体" w:hint="eastAsia"/>
          <w:sz w:val="28"/>
          <w:szCs w:val="28"/>
        </w:rPr>
        <w:t>和</w:t>
      </w:r>
      <w:r w:rsidRPr="002E5E40">
        <w:rPr>
          <w:rFonts w:ascii="楷体" w:eastAsia="楷体" w:hAnsi="楷体" w:hint="eastAsia"/>
          <w:sz w:val="28"/>
          <w:szCs w:val="28"/>
        </w:rPr>
        <w:t>初始校验密码</w:t>
      </w:r>
      <w:r w:rsidR="00B424F0">
        <w:rPr>
          <w:rFonts w:ascii="楷体" w:eastAsia="楷体" w:hAnsi="楷体" w:hint="eastAsia"/>
          <w:sz w:val="28"/>
          <w:szCs w:val="28"/>
        </w:rPr>
        <w:t>，以及用于对待验证工作密码进行验证。服务器可以为单台机器，也可以多台机器形成集群。</w:t>
      </w:r>
    </w:p>
    <w:p w:rsidR="0025148E" w:rsidRPr="002E5E40" w:rsidRDefault="0025148E" w:rsidP="0025148E">
      <w:pPr>
        <w:spacing w:line="360" w:lineRule="auto"/>
        <w:ind w:firstLine="527"/>
        <w:rPr>
          <w:rFonts w:ascii="楷体" w:eastAsia="楷体" w:hAnsi="楷体"/>
          <w:sz w:val="28"/>
          <w:szCs w:val="28"/>
        </w:rPr>
      </w:pPr>
      <w:r>
        <w:rPr>
          <w:rFonts w:ascii="楷体" w:eastAsia="楷体" w:hAnsi="楷体" w:hint="eastAsia"/>
          <w:sz w:val="28"/>
          <w:szCs w:val="28"/>
        </w:rPr>
        <w:t>本发明实施例的</w:t>
      </w:r>
      <w:r w:rsidRPr="002E5E40">
        <w:rPr>
          <w:rFonts w:ascii="楷体" w:eastAsia="楷体" w:hAnsi="楷体" w:hint="eastAsia"/>
          <w:sz w:val="28"/>
          <w:szCs w:val="28"/>
        </w:rPr>
        <w:t>一种移动支付安全保护的实现方法，</w:t>
      </w:r>
      <w:r w:rsidR="00B424F0">
        <w:rPr>
          <w:rFonts w:ascii="楷体" w:eastAsia="楷体" w:hAnsi="楷体" w:hint="eastAsia"/>
          <w:sz w:val="28"/>
          <w:szCs w:val="28"/>
        </w:rPr>
        <w:t>如图2所示，</w:t>
      </w:r>
      <w:r w:rsidRPr="002E5E40">
        <w:rPr>
          <w:rFonts w:ascii="楷体" w:eastAsia="楷体" w:hAnsi="楷体" w:hint="eastAsia"/>
          <w:sz w:val="28"/>
          <w:szCs w:val="28"/>
        </w:rPr>
        <w:t>包括：</w:t>
      </w:r>
    </w:p>
    <w:p w:rsidR="00B424F0" w:rsidRDefault="0025148E" w:rsidP="00B424F0">
      <w:pPr>
        <w:spacing w:line="360" w:lineRule="auto"/>
        <w:ind w:firstLine="527"/>
        <w:rPr>
          <w:rFonts w:ascii="楷体" w:eastAsia="楷体" w:hAnsi="楷体"/>
          <w:sz w:val="28"/>
          <w:szCs w:val="28"/>
        </w:rPr>
      </w:pPr>
      <w:r>
        <w:rPr>
          <w:rFonts w:ascii="楷体" w:eastAsia="楷体" w:hAnsi="楷体" w:hint="eastAsia"/>
          <w:sz w:val="28"/>
          <w:szCs w:val="28"/>
        </w:rPr>
        <w:t>S10</w:t>
      </w:r>
      <w:r w:rsidR="00B424F0" w:rsidRPr="002E5E40">
        <w:rPr>
          <w:rFonts w:ascii="楷体" w:eastAsia="楷体" w:hAnsi="楷体" w:hint="eastAsia"/>
          <w:sz w:val="28"/>
          <w:szCs w:val="28"/>
        </w:rPr>
        <w:t>根据所接收的工作密码和</w:t>
      </w:r>
      <w:proofErr w:type="gramStart"/>
      <w:r w:rsidR="00B424F0" w:rsidRPr="002E5E40">
        <w:rPr>
          <w:rFonts w:ascii="楷体" w:eastAsia="楷体" w:hAnsi="楷体" w:hint="eastAsia"/>
          <w:sz w:val="28"/>
          <w:szCs w:val="28"/>
        </w:rPr>
        <w:t>私钥</w:t>
      </w:r>
      <w:proofErr w:type="gramEnd"/>
      <w:r w:rsidR="00B424F0" w:rsidRPr="002E5E40">
        <w:rPr>
          <w:rFonts w:ascii="楷体" w:eastAsia="楷体" w:hAnsi="楷体" w:hint="eastAsia"/>
          <w:sz w:val="28"/>
          <w:szCs w:val="28"/>
        </w:rPr>
        <w:t>，</w:t>
      </w:r>
      <w:r w:rsidR="00B424F0">
        <w:rPr>
          <w:rFonts w:ascii="楷体" w:eastAsia="楷体" w:hAnsi="楷体" w:hint="eastAsia"/>
          <w:sz w:val="28"/>
          <w:szCs w:val="28"/>
        </w:rPr>
        <w:t>进行初始化操作，生成</w:t>
      </w:r>
      <w:r w:rsidR="00B424F0" w:rsidRPr="002E5E40">
        <w:rPr>
          <w:rFonts w:ascii="楷体" w:eastAsia="楷体" w:hAnsi="楷体" w:hint="eastAsia"/>
          <w:sz w:val="28"/>
          <w:szCs w:val="28"/>
        </w:rPr>
        <w:t>第一加密私</w:t>
      </w:r>
      <w:proofErr w:type="gramStart"/>
      <w:r w:rsidR="00B424F0" w:rsidRPr="002E5E40">
        <w:rPr>
          <w:rFonts w:ascii="楷体" w:eastAsia="楷体" w:hAnsi="楷体" w:hint="eastAsia"/>
          <w:sz w:val="28"/>
          <w:szCs w:val="28"/>
        </w:rPr>
        <w:t>钥</w:t>
      </w:r>
      <w:proofErr w:type="gramEnd"/>
      <w:r w:rsidR="00B424F0">
        <w:rPr>
          <w:rFonts w:ascii="楷体" w:eastAsia="楷体" w:hAnsi="楷体" w:hint="eastAsia"/>
          <w:sz w:val="28"/>
          <w:szCs w:val="28"/>
        </w:rPr>
        <w:t>、</w:t>
      </w:r>
      <w:r w:rsidR="00B424F0" w:rsidRPr="002E5E40">
        <w:rPr>
          <w:rFonts w:ascii="楷体" w:eastAsia="楷体" w:hAnsi="楷体" w:hint="eastAsia"/>
          <w:sz w:val="28"/>
          <w:szCs w:val="28"/>
        </w:rPr>
        <w:t>第二加密私</w:t>
      </w:r>
      <w:proofErr w:type="gramStart"/>
      <w:r w:rsidR="00B424F0" w:rsidRPr="002E5E40">
        <w:rPr>
          <w:rFonts w:ascii="楷体" w:eastAsia="楷体" w:hAnsi="楷体" w:hint="eastAsia"/>
          <w:sz w:val="28"/>
          <w:szCs w:val="28"/>
        </w:rPr>
        <w:t>钥</w:t>
      </w:r>
      <w:proofErr w:type="gramEnd"/>
      <w:r w:rsidR="00B424F0">
        <w:rPr>
          <w:rFonts w:ascii="楷体" w:eastAsia="楷体" w:hAnsi="楷体" w:hint="eastAsia"/>
          <w:sz w:val="28"/>
          <w:szCs w:val="28"/>
        </w:rPr>
        <w:t>、</w:t>
      </w:r>
      <w:r w:rsidR="00B424F0" w:rsidRPr="002E5E40">
        <w:rPr>
          <w:rFonts w:ascii="楷体" w:eastAsia="楷体" w:hAnsi="楷体" w:hint="eastAsia"/>
          <w:sz w:val="28"/>
          <w:szCs w:val="28"/>
        </w:rPr>
        <w:t>备用密码</w:t>
      </w:r>
      <w:r w:rsidR="00B424F0">
        <w:rPr>
          <w:rFonts w:ascii="楷体" w:eastAsia="楷体" w:hAnsi="楷体" w:hint="eastAsia"/>
          <w:sz w:val="28"/>
          <w:szCs w:val="28"/>
        </w:rPr>
        <w:t>、</w:t>
      </w:r>
      <w:r w:rsidR="00B424F0" w:rsidRPr="002E5E40">
        <w:rPr>
          <w:rFonts w:ascii="楷体" w:eastAsia="楷体" w:hAnsi="楷体" w:hint="eastAsia"/>
          <w:sz w:val="28"/>
          <w:szCs w:val="28"/>
        </w:rPr>
        <w:t>随机数</w:t>
      </w:r>
      <w:r w:rsidR="00B424F0">
        <w:rPr>
          <w:rFonts w:ascii="楷体" w:eastAsia="楷体" w:hAnsi="楷体" w:hint="eastAsia"/>
          <w:sz w:val="28"/>
          <w:szCs w:val="28"/>
        </w:rPr>
        <w:t>和</w:t>
      </w:r>
      <w:r w:rsidR="00B424F0" w:rsidRPr="002E5E40">
        <w:rPr>
          <w:rFonts w:ascii="楷体" w:eastAsia="楷体" w:hAnsi="楷体" w:hint="eastAsia"/>
          <w:sz w:val="28"/>
          <w:szCs w:val="28"/>
        </w:rPr>
        <w:t>初始校验密码</w:t>
      </w:r>
      <w:r w:rsidR="00B424F0">
        <w:rPr>
          <w:rFonts w:ascii="楷体" w:eastAsia="楷体" w:hAnsi="楷体" w:hint="eastAsia"/>
          <w:sz w:val="28"/>
          <w:szCs w:val="28"/>
        </w:rPr>
        <w:t>；</w:t>
      </w:r>
    </w:p>
    <w:p w:rsidR="00B424F0" w:rsidRPr="002E5E40" w:rsidRDefault="00B424F0" w:rsidP="00B424F0">
      <w:pPr>
        <w:spacing w:line="360" w:lineRule="auto"/>
        <w:ind w:firstLine="527"/>
        <w:rPr>
          <w:rFonts w:ascii="楷体" w:eastAsia="楷体" w:hAnsi="楷体"/>
          <w:sz w:val="28"/>
          <w:szCs w:val="28"/>
        </w:rPr>
      </w:pPr>
      <w:r>
        <w:rPr>
          <w:rFonts w:ascii="楷体" w:eastAsia="楷体" w:hAnsi="楷体" w:hint="eastAsia"/>
          <w:sz w:val="28"/>
          <w:szCs w:val="28"/>
        </w:rPr>
        <w:t>S20</w:t>
      </w:r>
      <w:r w:rsidRPr="002E5E40">
        <w:rPr>
          <w:rFonts w:ascii="楷体" w:eastAsia="楷体" w:hAnsi="楷体" w:hint="eastAsia"/>
          <w:sz w:val="28"/>
          <w:szCs w:val="28"/>
        </w:rPr>
        <w:t>验证</w:t>
      </w:r>
      <w:r>
        <w:rPr>
          <w:rFonts w:ascii="楷体" w:eastAsia="楷体" w:hAnsi="楷体" w:hint="eastAsia"/>
          <w:sz w:val="28"/>
          <w:szCs w:val="28"/>
        </w:rPr>
        <w:t>所接收的待验证</w:t>
      </w:r>
      <w:r w:rsidRPr="002E5E40">
        <w:rPr>
          <w:rFonts w:ascii="楷体" w:eastAsia="楷体" w:hAnsi="楷体" w:hint="eastAsia"/>
          <w:sz w:val="28"/>
          <w:szCs w:val="28"/>
        </w:rPr>
        <w:t>工作密码；如</w:t>
      </w:r>
      <w:r>
        <w:rPr>
          <w:rFonts w:ascii="楷体" w:eastAsia="楷体" w:hAnsi="楷体" w:hint="eastAsia"/>
          <w:sz w:val="28"/>
          <w:szCs w:val="28"/>
        </w:rPr>
        <w:t>待验证</w:t>
      </w:r>
      <w:r w:rsidRPr="002E5E40">
        <w:rPr>
          <w:rFonts w:ascii="楷体" w:eastAsia="楷体" w:hAnsi="楷体" w:hint="eastAsia"/>
          <w:sz w:val="28"/>
          <w:szCs w:val="28"/>
        </w:rPr>
        <w:t>工作密码通过验证，则利用密钥导出函数</w:t>
      </w:r>
      <w:r w:rsidR="00B351CF" w:rsidRPr="002E5E40">
        <w:rPr>
          <w:rFonts w:ascii="楷体" w:eastAsia="楷体" w:hAnsi="楷体" w:hint="eastAsia"/>
          <w:sz w:val="28"/>
          <w:szCs w:val="28"/>
        </w:rPr>
        <w:t>KDF</w:t>
      </w:r>
      <w:r w:rsidRPr="002E5E40">
        <w:rPr>
          <w:rFonts w:ascii="楷体" w:eastAsia="楷体" w:hAnsi="楷体" w:hint="eastAsia"/>
          <w:sz w:val="28"/>
          <w:szCs w:val="28"/>
        </w:rPr>
        <w:t>和所述</w:t>
      </w:r>
      <w:r>
        <w:rPr>
          <w:rFonts w:ascii="楷体" w:eastAsia="楷体" w:hAnsi="楷体" w:hint="eastAsia"/>
          <w:sz w:val="28"/>
          <w:szCs w:val="28"/>
        </w:rPr>
        <w:t>待验证</w:t>
      </w:r>
      <w:r w:rsidRPr="002E5E40">
        <w:rPr>
          <w:rFonts w:ascii="楷体" w:eastAsia="楷体" w:hAnsi="楷体" w:hint="eastAsia"/>
          <w:sz w:val="28"/>
          <w:szCs w:val="28"/>
        </w:rPr>
        <w:t>工作密码，计算第一中间密码</w:t>
      </w:r>
      <w:r w:rsidR="00B351CF" w:rsidRPr="002E5E40">
        <w:rPr>
          <w:rFonts w:ascii="楷体" w:eastAsia="楷体" w:hAnsi="楷体" w:hint="eastAsia"/>
          <w:sz w:val="28"/>
          <w:szCs w:val="28"/>
        </w:rPr>
        <w:t>K1，K1=KDF(P1)</w:t>
      </w:r>
      <w:r>
        <w:rPr>
          <w:rFonts w:ascii="楷体" w:eastAsia="楷体" w:hAnsi="楷体" w:hint="eastAsia"/>
          <w:sz w:val="28"/>
          <w:szCs w:val="28"/>
        </w:rPr>
        <w:t>，</w:t>
      </w:r>
      <w:r w:rsidRPr="002E5E40">
        <w:rPr>
          <w:rFonts w:ascii="楷体" w:eastAsia="楷体" w:hAnsi="楷体" w:hint="eastAsia"/>
          <w:sz w:val="28"/>
          <w:szCs w:val="28"/>
        </w:rPr>
        <w:t>通过所述第一中间密码</w:t>
      </w:r>
      <w:r w:rsidR="00B351CF" w:rsidRPr="002E5E40">
        <w:rPr>
          <w:rFonts w:ascii="楷体" w:eastAsia="楷体" w:hAnsi="楷体" w:hint="eastAsia"/>
          <w:sz w:val="28"/>
          <w:szCs w:val="28"/>
        </w:rPr>
        <w:t>K1</w:t>
      </w:r>
      <w:r w:rsidRPr="002E5E40">
        <w:rPr>
          <w:rFonts w:ascii="楷体" w:eastAsia="楷体" w:hAnsi="楷体" w:hint="eastAsia"/>
          <w:sz w:val="28"/>
          <w:szCs w:val="28"/>
        </w:rPr>
        <w:t>解密第一加密私</w:t>
      </w:r>
      <w:proofErr w:type="gramStart"/>
      <w:r w:rsidRPr="002E5E40">
        <w:rPr>
          <w:rFonts w:ascii="楷体" w:eastAsia="楷体" w:hAnsi="楷体" w:hint="eastAsia"/>
          <w:sz w:val="28"/>
          <w:szCs w:val="28"/>
        </w:rPr>
        <w:t>钥</w:t>
      </w:r>
      <w:proofErr w:type="gramEnd"/>
      <w:r w:rsidR="00B351CF" w:rsidRPr="002E5E40">
        <w:rPr>
          <w:rFonts w:ascii="楷体" w:eastAsia="楷体" w:hAnsi="楷体" w:hint="eastAsia"/>
          <w:sz w:val="28"/>
          <w:szCs w:val="28"/>
        </w:rPr>
        <w:t>EK1</w:t>
      </w:r>
      <w:r w:rsidRPr="002E5E40">
        <w:rPr>
          <w:rFonts w:ascii="楷体" w:eastAsia="楷体" w:hAnsi="楷体" w:hint="eastAsia"/>
          <w:sz w:val="28"/>
          <w:szCs w:val="28"/>
        </w:rPr>
        <w:t>，得到私</w:t>
      </w:r>
      <w:proofErr w:type="gramStart"/>
      <w:r w:rsidRPr="002E5E40">
        <w:rPr>
          <w:rFonts w:ascii="楷体" w:eastAsia="楷体" w:hAnsi="楷体" w:hint="eastAsia"/>
          <w:sz w:val="28"/>
          <w:szCs w:val="28"/>
        </w:rPr>
        <w:t>钥</w:t>
      </w:r>
      <w:proofErr w:type="spellStart"/>
      <w:proofErr w:type="gramEnd"/>
      <w:r w:rsidR="00B351CF" w:rsidRPr="002E5E40">
        <w:rPr>
          <w:rFonts w:ascii="楷体" w:eastAsia="楷体" w:hAnsi="楷体" w:hint="eastAsia"/>
          <w:sz w:val="28"/>
          <w:szCs w:val="28"/>
        </w:rPr>
        <w:t>pvk</w:t>
      </w:r>
      <w:proofErr w:type="spellEnd"/>
      <w:r w:rsidRPr="002E5E40">
        <w:rPr>
          <w:rFonts w:ascii="楷体" w:eastAsia="楷体" w:hAnsi="楷体" w:hint="eastAsia"/>
          <w:sz w:val="28"/>
          <w:szCs w:val="28"/>
        </w:rPr>
        <w:t>；进行含有所述私</w:t>
      </w:r>
      <w:proofErr w:type="gramStart"/>
      <w:r w:rsidRPr="002E5E40">
        <w:rPr>
          <w:rFonts w:ascii="楷体" w:eastAsia="楷体" w:hAnsi="楷体" w:hint="eastAsia"/>
          <w:sz w:val="28"/>
          <w:szCs w:val="28"/>
        </w:rPr>
        <w:t>钥</w:t>
      </w:r>
      <w:proofErr w:type="spellStart"/>
      <w:proofErr w:type="gramEnd"/>
      <w:r w:rsidR="00B351CF" w:rsidRPr="002E5E40">
        <w:rPr>
          <w:rFonts w:ascii="楷体" w:eastAsia="楷体" w:hAnsi="楷体" w:hint="eastAsia"/>
          <w:sz w:val="28"/>
          <w:szCs w:val="28"/>
        </w:rPr>
        <w:t>pvk</w:t>
      </w:r>
      <w:proofErr w:type="spellEnd"/>
      <w:r w:rsidRPr="002E5E40">
        <w:rPr>
          <w:rFonts w:ascii="楷体" w:eastAsia="楷体" w:hAnsi="楷体" w:hint="eastAsia"/>
          <w:sz w:val="28"/>
          <w:szCs w:val="28"/>
        </w:rPr>
        <w:t>的移动支付。</w:t>
      </w:r>
    </w:p>
    <w:p w:rsidR="00B351CF" w:rsidRDefault="00B351CF" w:rsidP="00B351CF">
      <w:pPr>
        <w:spacing w:line="360" w:lineRule="auto"/>
        <w:ind w:firstLine="527"/>
        <w:rPr>
          <w:rFonts w:ascii="楷体" w:eastAsia="楷体" w:hAnsi="楷体"/>
          <w:sz w:val="28"/>
          <w:szCs w:val="28"/>
        </w:rPr>
      </w:pPr>
      <w:r>
        <w:rPr>
          <w:rFonts w:ascii="楷体" w:eastAsia="楷体" w:hAnsi="楷体" w:hint="eastAsia"/>
          <w:sz w:val="28"/>
          <w:szCs w:val="28"/>
        </w:rPr>
        <w:t>上述步骤S10实现了加密的功能，步骤S20实现了解密功能。通过步骤S10和步骤S20，提高了移动支付的安全性。</w:t>
      </w:r>
      <w:r w:rsidR="00987091">
        <w:rPr>
          <w:rFonts w:ascii="楷体" w:eastAsia="楷体" w:hAnsi="楷体" w:hint="eastAsia"/>
          <w:sz w:val="28"/>
          <w:szCs w:val="28"/>
        </w:rPr>
        <w:t>如图3所示，当待验证</w:t>
      </w:r>
      <w:r w:rsidR="00987091" w:rsidRPr="002E5E40">
        <w:rPr>
          <w:rFonts w:ascii="楷体" w:eastAsia="楷体" w:hAnsi="楷体" w:hint="eastAsia"/>
          <w:sz w:val="28"/>
          <w:szCs w:val="28"/>
        </w:rPr>
        <w:t>工作密码</w:t>
      </w:r>
      <w:r w:rsidR="00987091">
        <w:rPr>
          <w:rFonts w:ascii="楷体" w:eastAsia="楷体" w:hAnsi="楷体" w:hint="eastAsia"/>
          <w:sz w:val="28"/>
          <w:szCs w:val="28"/>
        </w:rPr>
        <w:t>没有</w:t>
      </w:r>
      <w:r w:rsidR="00987091" w:rsidRPr="002E5E40">
        <w:rPr>
          <w:rFonts w:ascii="楷体" w:eastAsia="楷体" w:hAnsi="楷体" w:hint="eastAsia"/>
          <w:sz w:val="28"/>
          <w:szCs w:val="28"/>
        </w:rPr>
        <w:t>通过验证</w:t>
      </w:r>
      <w:r w:rsidR="00987091">
        <w:rPr>
          <w:rFonts w:ascii="楷体" w:eastAsia="楷体" w:hAnsi="楷体" w:hint="eastAsia"/>
          <w:sz w:val="28"/>
          <w:szCs w:val="28"/>
        </w:rPr>
        <w:t>时，向客户端反馈错误信息。</w:t>
      </w:r>
    </w:p>
    <w:p w:rsidR="00B351CF" w:rsidRPr="00B351CF" w:rsidRDefault="00B351CF" w:rsidP="00B351CF">
      <w:pPr>
        <w:spacing w:line="360" w:lineRule="auto"/>
        <w:ind w:firstLine="527"/>
        <w:rPr>
          <w:rFonts w:ascii="楷体" w:eastAsia="楷体" w:hAnsi="楷体"/>
          <w:sz w:val="28"/>
          <w:szCs w:val="28"/>
        </w:rPr>
      </w:pPr>
      <w:r>
        <w:rPr>
          <w:rFonts w:ascii="楷体" w:eastAsia="楷体" w:hAnsi="楷体" w:hint="eastAsia"/>
          <w:sz w:val="28"/>
          <w:szCs w:val="28"/>
        </w:rPr>
        <w:t>作为优选例，</w:t>
      </w:r>
      <w:r w:rsidR="006C1DF0">
        <w:rPr>
          <w:rFonts w:ascii="楷体" w:eastAsia="楷体" w:hAnsi="楷体" w:hint="eastAsia"/>
          <w:sz w:val="28"/>
          <w:szCs w:val="28"/>
        </w:rPr>
        <w:t>如图</w:t>
      </w:r>
      <w:r w:rsidR="00987091">
        <w:rPr>
          <w:rFonts w:ascii="楷体" w:eastAsia="楷体" w:hAnsi="楷体" w:hint="eastAsia"/>
          <w:sz w:val="28"/>
          <w:szCs w:val="28"/>
        </w:rPr>
        <w:t>4</w:t>
      </w:r>
      <w:r w:rsidR="006C1DF0">
        <w:rPr>
          <w:rFonts w:ascii="楷体" w:eastAsia="楷体" w:hAnsi="楷体" w:hint="eastAsia"/>
          <w:sz w:val="28"/>
          <w:szCs w:val="28"/>
        </w:rPr>
        <w:t>所示，</w:t>
      </w:r>
      <w:r>
        <w:rPr>
          <w:rFonts w:ascii="楷体" w:eastAsia="楷体" w:hAnsi="楷体" w:hint="eastAsia"/>
          <w:sz w:val="28"/>
          <w:szCs w:val="28"/>
        </w:rPr>
        <w:t>步骤S10具体包括：</w:t>
      </w:r>
    </w:p>
    <w:p w:rsidR="0025148E" w:rsidRPr="002E5E40" w:rsidRDefault="00B351CF" w:rsidP="0025148E">
      <w:pPr>
        <w:spacing w:line="360" w:lineRule="auto"/>
        <w:ind w:firstLine="527"/>
        <w:rPr>
          <w:rFonts w:ascii="楷体" w:eastAsia="楷体" w:hAnsi="楷体"/>
          <w:color w:val="00B050"/>
          <w:sz w:val="28"/>
          <w:szCs w:val="28"/>
        </w:rPr>
      </w:pPr>
      <w:r>
        <w:rPr>
          <w:rFonts w:ascii="楷体" w:eastAsia="楷体" w:hAnsi="楷体" w:hint="eastAsia"/>
          <w:sz w:val="28"/>
          <w:szCs w:val="28"/>
        </w:rPr>
        <w:t>S101</w:t>
      </w:r>
      <w:r w:rsidR="0025148E" w:rsidRPr="002E5E40">
        <w:rPr>
          <w:rFonts w:ascii="楷体" w:eastAsia="楷体" w:hAnsi="楷体" w:hint="eastAsia"/>
          <w:sz w:val="28"/>
          <w:szCs w:val="28"/>
        </w:rPr>
        <w:t>根据所接收的工作密码</w:t>
      </w:r>
      <w:r w:rsidR="00851B39" w:rsidRPr="002E5E40">
        <w:rPr>
          <w:rFonts w:ascii="楷体" w:eastAsia="楷体" w:hAnsi="楷体" w:hint="eastAsia"/>
          <w:sz w:val="28"/>
          <w:szCs w:val="28"/>
        </w:rPr>
        <w:t>P1</w:t>
      </w:r>
      <w:r w:rsidR="0025148E" w:rsidRPr="002E5E40">
        <w:rPr>
          <w:rFonts w:ascii="楷体" w:eastAsia="楷体" w:hAnsi="楷体" w:hint="eastAsia"/>
          <w:sz w:val="28"/>
          <w:szCs w:val="28"/>
        </w:rPr>
        <w:t>和</w:t>
      </w:r>
      <w:proofErr w:type="gramStart"/>
      <w:r w:rsidR="0025148E" w:rsidRPr="002E5E40">
        <w:rPr>
          <w:rFonts w:ascii="楷体" w:eastAsia="楷体" w:hAnsi="楷体" w:hint="eastAsia"/>
          <w:sz w:val="28"/>
          <w:szCs w:val="28"/>
        </w:rPr>
        <w:t>私钥</w:t>
      </w:r>
      <w:proofErr w:type="spellStart"/>
      <w:proofErr w:type="gramEnd"/>
      <w:r w:rsidR="00851B39" w:rsidRPr="002E5E40">
        <w:rPr>
          <w:rFonts w:ascii="楷体" w:eastAsia="楷体" w:hAnsi="楷体" w:hint="eastAsia"/>
          <w:sz w:val="28"/>
          <w:szCs w:val="28"/>
        </w:rPr>
        <w:t>pvk</w:t>
      </w:r>
      <w:proofErr w:type="spellEnd"/>
      <w:r w:rsidR="0025148E" w:rsidRPr="002E5E40">
        <w:rPr>
          <w:rFonts w:ascii="楷体" w:eastAsia="楷体" w:hAnsi="楷体" w:hint="eastAsia"/>
          <w:sz w:val="28"/>
          <w:szCs w:val="28"/>
        </w:rPr>
        <w:t>，生成备用密码</w:t>
      </w:r>
      <w:r w:rsidR="00851B39" w:rsidRPr="002E5E40">
        <w:rPr>
          <w:rFonts w:ascii="楷体" w:eastAsia="楷体" w:hAnsi="楷体" w:hint="eastAsia"/>
          <w:sz w:val="28"/>
          <w:szCs w:val="28"/>
        </w:rPr>
        <w:t>P2</w:t>
      </w:r>
      <w:r w:rsidR="0025148E" w:rsidRPr="002E5E40">
        <w:rPr>
          <w:rFonts w:ascii="楷体" w:eastAsia="楷体" w:hAnsi="楷体" w:hint="eastAsia"/>
          <w:sz w:val="28"/>
          <w:szCs w:val="28"/>
        </w:rPr>
        <w:t>和随机数</w:t>
      </w:r>
      <w:r w:rsidR="00851B39" w:rsidRPr="002E5E40">
        <w:rPr>
          <w:rFonts w:ascii="楷体" w:eastAsia="楷体" w:hAnsi="楷体" w:hint="eastAsia"/>
          <w:sz w:val="28"/>
          <w:szCs w:val="28"/>
        </w:rPr>
        <w:t>SK</w:t>
      </w:r>
      <w:r w:rsidR="0025148E" w:rsidRPr="002E5E40">
        <w:rPr>
          <w:rFonts w:ascii="楷体" w:eastAsia="楷体" w:hAnsi="楷体" w:hint="eastAsia"/>
          <w:sz w:val="28"/>
          <w:szCs w:val="28"/>
        </w:rPr>
        <w:t>；</w:t>
      </w:r>
    </w:p>
    <w:p w:rsidR="0025148E" w:rsidRPr="002E5E40" w:rsidRDefault="0025148E" w:rsidP="0025148E">
      <w:pPr>
        <w:spacing w:line="360" w:lineRule="auto"/>
        <w:ind w:firstLine="527"/>
        <w:rPr>
          <w:rFonts w:ascii="楷体" w:eastAsia="楷体" w:hAnsi="楷体"/>
          <w:sz w:val="28"/>
          <w:szCs w:val="28"/>
        </w:rPr>
      </w:pPr>
      <w:r>
        <w:rPr>
          <w:rFonts w:ascii="楷体" w:eastAsia="楷体" w:hAnsi="楷体" w:hint="eastAsia"/>
          <w:sz w:val="28"/>
          <w:szCs w:val="28"/>
        </w:rPr>
        <w:t>S</w:t>
      </w:r>
      <w:r w:rsidR="00B351CF">
        <w:rPr>
          <w:rFonts w:ascii="楷体" w:eastAsia="楷体" w:hAnsi="楷体" w:hint="eastAsia"/>
          <w:sz w:val="28"/>
          <w:szCs w:val="28"/>
        </w:rPr>
        <w:t>102</w:t>
      </w:r>
      <w:r w:rsidRPr="002E5E40">
        <w:rPr>
          <w:rFonts w:ascii="楷体" w:eastAsia="楷体" w:hAnsi="楷体" w:hint="eastAsia"/>
          <w:sz w:val="28"/>
          <w:szCs w:val="28"/>
        </w:rPr>
        <w:t>根据所述工作密码</w:t>
      </w:r>
      <w:r w:rsidR="00851B39" w:rsidRPr="002E5E40">
        <w:rPr>
          <w:rFonts w:ascii="楷体" w:eastAsia="楷体" w:hAnsi="楷体" w:hint="eastAsia"/>
          <w:sz w:val="28"/>
          <w:szCs w:val="28"/>
        </w:rPr>
        <w:t>P1</w:t>
      </w:r>
      <w:r w:rsidRPr="002E5E40">
        <w:rPr>
          <w:rFonts w:ascii="楷体" w:eastAsia="楷体" w:hAnsi="楷体" w:hint="eastAsia"/>
          <w:sz w:val="28"/>
          <w:szCs w:val="28"/>
        </w:rPr>
        <w:t>和所述私</w:t>
      </w:r>
      <w:proofErr w:type="gramStart"/>
      <w:r w:rsidRPr="00554B5A">
        <w:rPr>
          <w:rFonts w:ascii="楷体" w:eastAsia="楷体" w:hAnsi="楷体" w:hint="eastAsia"/>
          <w:sz w:val="28"/>
          <w:szCs w:val="28"/>
        </w:rPr>
        <w:t>钥</w:t>
      </w:r>
      <w:proofErr w:type="spellStart"/>
      <w:proofErr w:type="gramEnd"/>
      <w:r w:rsidR="00851B39" w:rsidRPr="002E5E40">
        <w:rPr>
          <w:rFonts w:ascii="楷体" w:eastAsia="楷体" w:hAnsi="楷体" w:hint="eastAsia"/>
          <w:sz w:val="28"/>
          <w:szCs w:val="28"/>
        </w:rPr>
        <w:t>pvk</w:t>
      </w:r>
      <w:proofErr w:type="spellEnd"/>
      <w:r w:rsidRPr="00554B5A">
        <w:rPr>
          <w:rFonts w:ascii="楷体" w:eastAsia="楷体" w:hAnsi="楷体" w:hint="eastAsia"/>
          <w:sz w:val="28"/>
          <w:szCs w:val="28"/>
        </w:rPr>
        <w:t>，计算第一加密私</w:t>
      </w:r>
      <w:proofErr w:type="gramStart"/>
      <w:r w:rsidRPr="00554B5A">
        <w:rPr>
          <w:rFonts w:ascii="楷体" w:eastAsia="楷体" w:hAnsi="楷体" w:hint="eastAsia"/>
          <w:sz w:val="28"/>
          <w:szCs w:val="28"/>
        </w:rPr>
        <w:t>钥</w:t>
      </w:r>
      <w:proofErr w:type="gramEnd"/>
      <w:r w:rsidR="00851B39" w:rsidRPr="002E5E40">
        <w:rPr>
          <w:rFonts w:ascii="楷体" w:eastAsia="楷体" w:hAnsi="楷体" w:hint="eastAsia"/>
          <w:sz w:val="28"/>
          <w:szCs w:val="28"/>
        </w:rPr>
        <w:t>EK1</w:t>
      </w:r>
      <w:r w:rsidRPr="00554B5A">
        <w:rPr>
          <w:rFonts w:ascii="楷体" w:eastAsia="楷体" w:hAnsi="楷体" w:hint="eastAsia"/>
          <w:sz w:val="28"/>
          <w:szCs w:val="28"/>
        </w:rPr>
        <w:t>；根据所述备用密码</w:t>
      </w:r>
      <w:r w:rsidR="00851B39" w:rsidRPr="002E5E40">
        <w:rPr>
          <w:rFonts w:ascii="楷体" w:eastAsia="楷体" w:hAnsi="楷体" w:hint="eastAsia"/>
          <w:sz w:val="28"/>
          <w:szCs w:val="28"/>
        </w:rPr>
        <w:t>P2</w:t>
      </w:r>
      <w:r w:rsidRPr="00554B5A">
        <w:rPr>
          <w:rFonts w:ascii="楷体" w:eastAsia="楷体" w:hAnsi="楷体" w:hint="eastAsia"/>
          <w:sz w:val="28"/>
          <w:szCs w:val="28"/>
        </w:rPr>
        <w:t>和所述私</w:t>
      </w:r>
      <w:proofErr w:type="gramStart"/>
      <w:r w:rsidRPr="00554B5A">
        <w:rPr>
          <w:rFonts w:ascii="楷体" w:eastAsia="楷体" w:hAnsi="楷体" w:hint="eastAsia"/>
          <w:sz w:val="28"/>
          <w:szCs w:val="28"/>
        </w:rPr>
        <w:t>钥</w:t>
      </w:r>
      <w:proofErr w:type="spellStart"/>
      <w:proofErr w:type="gramEnd"/>
      <w:r w:rsidR="00851B39" w:rsidRPr="002E5E40">
        <w:rPr>
          <w:rFonts w:ascii="楷体" w:eastAsia="楷体" w:hAnsi="楷体" w:hint="eastAsia"/>
          <w:sz w:val="28"/>
          <w:szCs w:val="28"/>
        </w:rPr>
        <w:t>pvk</w:t>
      </w:r>
      <w:proofErr w:type="spellEnd"/>
      <w:r w:rsidRPr="00554B5A">
        <w:rPr>
          <w:rFonts w:ascii="楷体" w:eastAsia="楷体" w:hAnsi="楷体" w:hint="eastAsia"/>
          <w:sz w:val="28"/>
          <w:szCs w:val="28"/>
        </w:rPr>
        <w:t>，计算第二加密私</w:t>
      </w:r>
      <w:proofErr w:type="gramStart"/>
      <w:r w:rsidRPr="00554B5A">
        <w:rPr>
          <w:rFonts w:ascii="楷体" w:eastAsia="楷体" w:hAnsi="楷体" w:hint="eastAsia"/>
          <w:sz w:val="28"/>
          <w:szCs w:val="28"/>
        </w:rPr>
        <w:t>钥</w:t>
      </w:r>
      <w:proofErr w:type="gramEnd"/>
      <w:r w:rsidR="00851B39" w:rsidRPr="002E5E40">
        <w:rPr>
          <w:rFonts w:ascii="楷体" w:eastAsia="楷体" w:hAnsi="楷体" w:hint="eastAsia"/>
          <w:sz w:val="28"/>
          <w:szCs w:val="28"/>
        </w:rPr>
        <w:t>EK2</w:t>
      </w:r>
      <w:r w:rsidRPr="00554B5A">
        <w:rPr>
          <w:rFonts w:ascii="楷体" w:eastAsia="楷体" w:hAnsi="楷体" w:hint="eastAsia"/>
          <w:sz w:val="28"/>
          <w:szCs w:val="28"/>
        </w:rPr>
        <w:t>；</w:t>
      </w:r>
      <w:r w:rsidRPr="00554B5A">
        <w:rPr>
          <w:rFonts w:ascii="楷体" w:eastAsia="楷体" w:hAnsi="楷体" w:hint="eastAsia"/>
          <w:sz w:val="28"/>
          <w:szCs w:val="28"/>
        </w:rPr>
        <w:lastRenderedPageBreak/>
        <w:t>根据所述随机数</w:t>
      </w:r>
      <w:r w:rsidR="00851B39" w:rsidRPr="002E5E40">
        <w:rPr>
          <w:rFonts w:ascii="楷体" w:eastAsia="楷体" w:hAnsi="楷体" w:hint="eastAsia"/>
          <w:sz w:val="28"/>
          <w:szCs w:val="28"/>
        </w:rPr>
        <w:t>SK</w:t>
      </w:r>
      <w:r w:rsidRPr="00554B5A">
        <w:rPr>
          <w:rFonts w:ascii="楷体" w:eastAsia="楷体" w:hAnsi="楷体" w:hint="eastAsia"/>
          <w:sz w:val="28"/>
          <w:szCs w:val="28"/>
        </w:rPr>
        <w:t>，计</w:t>
      </w:r>
      <w:r w:rsidRPr="002E5E40">
        <w:rPr>
          <w:rFonts w:ascii="楷体" w:eastAsia="楷体" w:hAnsi="楷体" w:hint="eastAsia"/>
          <w:sz w:val="28"/>
          <w:szCs w:val="28"/>
        </w:rPr>
        <w:t>算初始校验密码</w:t>
      </w:r>
      <w:r w:rsidR="00851B39" w:rsidRPr="002E5E40">
        <w:rPr>
          <w:rFonts w:ascii="楷体" w:eastAsia="楷体" w:hAnsi="楷体" w:hint="eastAsia"/>
          <w:sz w:val="28"/>
          <w:szCs w:val="28"/>
        </w:rPr>
        <w:t>VK</w:t>
      </w:r>
      <w:r w:rsidRPr="002E5E40">
        <w:rPr>
          <w:rFonts w:ascii="楷体" w:eastAsia="楷体" w:hAnsi="楷体" w:hint="eastAsia"/>
          <w:sz w:val="28"/>
          <w:szCs w:val="28"/>
        </w:rPr>
        <w:t>；</w:t>
      </w:r>
    </w:p>
    <w:p w:rsidR="0025148E" w:rsidRDefault="0025148E" w:rsidP="0025148E">
      <w:pPr>
        <w:spacing w:line="360" w:lineRule="auto"/>
        <w:ind w:firstLine="527"/>
        <w:rPr>
          <w:rFonts w:ascii="楷体" w:eastAsia="楷体" w:hAnsi="楷体"/>
          <w:sz w:val="28"/>
          <w:szCs w:val="28"/>
        </w:rPr>
      </w:pPr>
      <w:r>
        <w:rPr>
          <w:rFonts w:ascii="楷体" w:eastAsia="楷体" w:hAnsi="楷体" w:hint="eastAsia"/>
          <w:sz w:val="28"/>
          <w:szCs w:val="28"/>
        </w:rPr>
        <w:t>S30</w:t>
      </w:r>
      <w:r w:rsidRPr="002E5E40">
        <w:rPr>
          <w:rFonts w:ascii="楷体" w:eastAsia="楷体" w:hAnsi="楷体" w:hint="eastAsia"/>
          <w:sz w:val="28"/>
          <w:szCs w:val="28"/>
        </w:rPr>
        <w:t>将所述第一加密私</w:t>
      </w:r>
      <w:proofErr w:type="gramStart"/>
      <w:r w:rsidRPr="002E5E40">
        <w:rPr>
          <w:rFonts w:ascii="楷体" w:eastAsia="楷体" w:hAnsi="楷体" w:hint="eastAsia"/>
          <w:sz w:val="28"/>
          <w:szCs w:val="28"/>
        </w:rPr>
        <w:t>钥</w:t>
      </w:r>
      <w:proofErr w:type="gramEnd"/>
      <w:r w:rsidR="00851B39" w:rsidRPr="002E5E40">
        <w:rPr>
          <w:rFonts w:ascii="楷体" w:eastAsia="楷体" w:hAnsi="楷体" w:hint="eastAsia"/>
          <w:sz w:val="28"/>
          <w:szCs w:val="28"/>
        </w:rPr>
        <w:t>EK1</w:t>
      </w:r>
      <w:r>
        <w:rPr>
          <w:rFonts w:ascii="楷体" w:eastAsia="楷体" w:hAnsi="楷体" w:hint="eastAsia"/>
          <w:sz w:val="28"/>
          <w:szCs w:val="28"/>
        </w:rPr>
        <w:t>和所述</w:t>
      </w:r>
      <w:r w:rsidRPr="002E5E40">
        <w:rPr>
          <w:rFonts w:ascii="楷体" w:eastAsia="楷体" w:hAnsi="楷体" w:hint="eastAsia"/>
          <w:sz w:val="28"/>
          <w:szCs w:val="28"/>
        </w:rPr>
        <w:t>第二加密私</w:t>
      </w:r>
      <w:proofErr w:type="gramStart"/>
      <w:r w:rsidRPr="002E5E40">
        <w:rPr>
          <w:rFonts w:ascii="楷体" w:eastAsia="楷体" w:hAnsi="楷体" w:hint="eastAsia"/>
          <w:sz w:val="28"/>
          <w:szCs w:val="28"/>
        </w:rPr>
        <w:t>钥</w:t>
      </w:r>
      <w:proofErr w:type="gramEnd"/>
      <w:r w:rsidR="00851B39">
        <w:rPr>
          <w:rFonts w:ascii="楷体" w:eastAsia="楷体" w:hAnsi="楷体" w:hint="eastAsia"/>
          <w:sz w:val="28"/>
          <w:szCs w:val="28"/>
        </w:rPr>
        <w:t>EK2</w:t>
      </w:r>
      <w:r w:rsidRPr="002E5E40">
        <w:rPr>
          <w:rFonts w:ascii="楷体" w:eastAsia="楷体" w:hAnsi="楷体" w:hint="eastAsia"/>
          <w:sz w:val="28"/>
          <w:szCs w:val="28"/>
        </w:rPr>
        <w:t>存储到客户端</w:t>
      </w:r>
      <w:r>
        <w:rPr>
          <w:rFonts w:ascii="楷体" w:eastAsia="楷体" w:hAnsi="楷体" w:hint="eastAsia"/>
          <w:sz w:val="28"/>
          <w:szCs w:val="28"/>
        </w:rPr>
        <w:t>中</w:t>
      </w:r>
      <w:r w:rsidRPr="002E5E40">
        <w:rPr>
          <w:rFonts w:ascii="楷体" w:eastAsia="楷体" w:hAnsi="楷体" w:hint="eastAsia"/>
          <w:sz w:val="28"/>
          <w:szCs w:val="28"/>
        </w:rPr>
        <w:t>；将所述备用密码</w:t>
      </w:r>
      <w:r w:rsidR="00851B39" w:rsidRPr="002E5E40">
        <w:rPr>
          <w:rFonts w:ascii="楷体" w:eastAsia="楷体" w:hAnsi="楷体" w:hint="eastAsia"/>
          <w:sz w:val="28"/>
          <w:szCs w:val="28"/>
        </w:rPr>
        <w:t>P2</w:t>
      </w:r>
      <w:r>
        <w:rPr>
          <w:rFonts w:ascii="楷体" w:eastAsia="楷体" w:hAnsi="楷体" w:hint="eastAsia"/>
          <w:sz w:val="28"/>
          <w:szCs w:val="28"/>
        </w:rPr>
        <w:t>、所述</w:t>
      </w:r>
      <w:r w:rsidRPr="002E5E40">
        <w:rPr>
          <w:rFonts w:ascii="楷体" w:eastAsia="楷体" w:hAnsi="楷体" w:hint="eastAsia"/>
          <w:sz w:val="28"/>
          <w:szCs w:val="28"/>
        </w:rPr>
        <w:t>随机数</w:t>
      </w:r>
      <w:r w:rsidR="00851B39" w:rsidRPr="002E5E40">
        <w:rPr>
          <w:rFonts w:ascii="楷体" w:eastAsia="楷体" w:hAnsi="楷体" w:hint="eastAsia"/>
          <w:sz w:val="28"/>
          <w:szCs w:val="28"/>
        </w:rPr>
        <w:t>SK</w:t>
      </w:r>
      <w:r>
        <w:rPr>
          <w:rFonts w:ascii="楷体" w:eastAsia="楷体" w:hAnsi="楷体" w:hint="eastAsia"/>
          <w:sz w:val="28"/>
          <w:szCs w:val="28"/>
        </w:rPr>
        <w:t>和所述</w:t>
      </w:r>
      <w:r w:rsidRPr="002E5E40">
        <w:rPr>
          <w:rFonts w:ascii="楷体" w:eastAsia="楷体" w:hAnsi="楷体" w:hint="eastAsia"/>
          <w:sz w:val="28"/>
          <w:szCs w:val="28"/>
        </w:rPr>
        <w:t>初始校验密码</w:t>
      </w:r>
      <w:r w:rsidR="00851B39" w:rsidRPr="002E5E40">
        <w:rPr>
          <w:rFonts w:ascii="楷体" w:eastAsia="楷体" w:hAnsi="楷体" w:hint="eastAsia"/>
          <w:sz w:val="28"/>
          <w:szCs w:val="28"/>
        </w:rPr>
        <w:t>VK</w:t>
      </w:r>
      <w:r w:rsidRPr="002E5E40">
        <w:rPr>
          <w:rFonts w:ascii="楷体" w:eastAsia="楷体" w:hAnsi="楷体" w:hint="eastAsia"/>
          <w:sz w:val="28"/>
          <w:szCs w:val="28"/>
        </w:rPr>
        <w:t>存储到服务器中。</w:t>
      </w:r>
    </w:p>
    <w:p w:rsidR="00CB734F" w:rsidRPr="00CB734F" w:rsidRDefault="00CB734F" w:rsidP="00CB734F">
      <w:pPr>
        <w:spacing w:line="360" w:lineRule="auto"/>
        <w:ind w:firstLine="527"/>
        <w:rPr>
          <w:rFonts w:ascii="楷体" w:eastAsia="楷体" w:hAnsi="楷体"/>
          <w:sz w:val="28"/>
          <w:szCs w:val="28"/>
        </w:rPr>
      </w:pPr>
      <w:r>
        <w:rPr>
          <w:rFonts w:ascii="楷体" w:eastAsia="楷体" w:hAnsi="楷体" w:hint="eastAsia"/>
          <w:sz w:val="28"/>
          <w:szCs w:val="28"/>
        </w:rPr>
        <w:t>上述方法中，</w:t>
      </w:r>
      <w:r w:rsidR="00613641">
        <w:rPr>
          <w:rFonts w:ascii="楷体" w:eastAsia="楷体" w:hAnsi="楷体" w:hint="eastAsia"/>
          <w:sz w:val="28"/>
          <w:szCs w:val="28"/>
        </w:rPr>
        <w:t>如图</w:t>
      </w:r>
      <w:r w:rsidR="00987091">
        <w:rPr>
          <w:rFonts w:ascii="楷体" w:eastAsia="楷体" w:hAnsi="楷体" w:hint="eastAsia"/>
          <w:sz w:val="28"/>
          <w:szCs w:val="28"/>
        </w:rPr>
        <w:t>5</w:t>
      </w:r>
      <w:r w:rsidR="00613641">
        <w:rPr>
          <w:rFonts w:ascii="楷体" w:eastAsia="楷体" w:hAnsi="楷体" w:hint="eastAsia"/>
          <w:sz w:val="28"/>
          <w:szCs w:val="28"/>
        </w:rPr>
        <w:t>所示，</w:t>
      </w:r>
      <w:r w:rsidRPr="002E5E40">
        <w:rPr>
          <w:rFonts w:ascii="楷体" w:eastAsia="楷体" w:hAnsi="楷体" w:hint="eastAsia"/>
          <w:sz w:val="28"/>
          <w:szCs w:val="28"/>
        </w:rPr>
        <w:t>将用户工作密码和备用密码首先通过密码导出函数得到两个加密密钥</w:t>
      </w:r>
      <w:r>
        <w:rPr>
          <w:rFonts w:ascii="楷体" w:eastAsia="楷体" w:hAnsi="楷体" w:hint="eastAsia"/>
          <w:sz w:val="28"/>
          <w:szCs w:val="28"/>
        </w:rPr>
        <w:t>，同时用一个随机数</w:t>
      </w:r>
      <w:r w:rsidRPr="002E5E40">
        <w:rPr>
          <w:rFonts w:ascii="楷体" w:eastAsia="楷体" w:hAnsi="楷体" w:hint="eastAsia"/>
          <w:sz w:val="28"/>
          <w:szCs w:val="28"/>
        </w:rPr>
        <w:t>对工作密码进行散列等变化，得到工作密码的</w:t>
      </w:r>
      <w:r>
        <w:rPr>
          <w:rFonts w:ascii="楷体" w:eastAsia="楷体" w:hAnsi="楷体" w:hint="eastAsia"/>
          <w:sz w:val="28"/>
          <w:szCs w:val="28"/>
        </w:rPr>
        <w:t>初始</w:t>
      </w:r>
      <w:r w:rsidRPr="002E5E40">
        <w:rPr>
          <w:rFonts w:ascii="楷体" w:eastAsia="楷体" w:hAnsi="楷体" w:hint="eastAsia"/>
          <w:sz w:val="28"/>
          <w:szCs w:val="28"/>
        </w:rPr>
        <w:t>校验码，再将两个加密密钥</w:t>
      </w:r>
      <w:r>
        <w:rPr>
          <w:rFonts w:ascii="楷体" w:eastAsia="楷体" w:hAnsi="楷体" w:hint="eastAsia"/>
          <w:sz w:val="28"/>
          <w:szCs w:val="28"/>
        </w:rPr>
        <w:t>对待保护的私</w:t>
      </w:r>
      <w:proofErr w:type="gramStart"/>
      <w:r>
        <w:rPr>
          <w:rFonts w:ascii="楷体" w:eastAsia="楷体" w:hAnsi="楷体" w:hint="eastAsia"/>
          <w:sz w:val="28"/>
          <w:szCs w:val="28"/>
        </w:rPr>
        <w:t>钥</w:t>
      </w:r>
      <w:proofErr w:type="gramEnd"/>
      <w:r>
        <w:rPr>
          <w:rFonts w:ascii="楷体" w:eastAsia="楷体" w:hAnsi="楷体" w:hint="eastAsia"/>
          <w:sz w:val="28"/>
          <w:szCs w:val="28"/>
        </w:rPr>
        <w:t>分别进行加密，并把两个加密后的私</w:t>
      </w:r>
      <w:proofErr w:type="gramStart"/>
      <w:r>
        <w:rPr>
          <w:rFonts w:ascii="楷体" w:eastAsia="楷体" w:hAnsi="楷体" w:hint="eastAsia"/>
          <w:sz w:val="28"/>
          <w:szCs w:val="28"/>
        </w:rPr>
        <w:t>钥</w:t>
      </w:r>
      <w:proofErr w:type="gramEnd"/>
      <w:r>
        <w:rPr>
          <w:rFonts w:ascii="楷体" w:eastAsia="楷体" w:hAnsi="楷体" w:hint="eastAsia"/>
          <w:sz w:val="28"/>
          <w:szCs w:val="28"/>
        </w:rPr>
        <w:t>存储在客户端</w:t>
      </w:r>
      <w:r w:rsidRPr="002E5E40">
        <w:rPr>
          <w:rFonts w:ascii="楷体" w:eastAsia="楷体" w:hAnsi="楷体" w:hint="eastAsia"/>
          <w:sz w:val="28"/>
          <w:szCs w:val="28"/>
        </w:rPr>
        <w:t>，把备用密码</w:t>
      </w:r>
      <w:r>
        <w:rPr>
          <w:rFonts w:ascii="楷体" w:eastAsia="楷体" w:hAnsi="楷体" w:hint="eastAsia"/>
          <w:sz w:val="28"/>
          <w:szCs w:val="28"/>
        </w:rPr>
        <w:t>、</w:t>
      </w:r>
      <w:r w:rsidRPr="002E5E40">
        <w:rPr>
          <w:rFonts w:ascii="楷体" w:eastAsia="楷体" w:hAnsi="楷体" w:hint="eastAsia"/>
          <w:sz w:val="28"/>
          <w:szCs w:val="28"/>
        </w:rPr>
        <w:t>随机</w:t>
      </w:r>
      <w:r>
        <w:rPr>
          <w:rFonts w:ascii="楷体" w:eastAsia="楷体" w:hAnsi="楷体" w:hint="eastAsia"/>
          <w:sz w:val="28"/>
          <w:szCs w:val="28"/>
        </w:rPr>
        <w:t>数</w:t>
      </w:r>
      <w:r w:rsidRPr="002E5E40">
        <w:rPr>
          <w:rFonts w:ascii="楷体" w:eastAsia="楷体" w:hAnsi="楷体" w:hint="eastAsia"/>
          <w:sz w:val="28"/>
          <w:szCs w:val="28"/>
        </w:rPr>
        <w:t>和</w:t>
      </w:r>
      <w:r>
        <w:rPr>
          <w:rFonts w:ascii="楷体" w:eastAsia="楷体" w:hAnsi="楷体" w:hint="eastAsia"/>
          <w:sz w:val="28"/>
          <w:szCs w:val="28"/>
        </w:rPr>
        <w:t>初始</w:t>
      </w:r>
      <w:r w:rsidRPr="002E5E40">
        <w:rPr>
          <w:rFonts w:ascii="楷体" w:eastAsia="楷体" w:hAnsi="楷体" w:hint="eastAsia"/>
          <w:sz w:val="28"/>
          <w:szCs w:val="28"/>
        </w:rPr>
        <w:t>校验码存储在服务系统上</w:t>
      </w:r>
      <w:r>
        <w:rPr>
          <w:rFonts w:ascii="楷体" w:eastAsia="楷体" w:hAnsi="楷体" w:hint="eastAsia"/>
          <w:sz w:val="28"/>
          <w:szCs w:val="28"/>
        </w:rPr>
        <w:t>，</w:t>
      </w:r>
      <w:r w:rsidRPr="002E5E40">
        <w:rPr>
          <w:rFonts w:ascii="楷体" w:eastAsia="楷体" w:hAnsi="楷体" w:hint="eastAsia"/>
          <w:sz w:val="28"/>
          <w:szCs w:val="28"/>
        </w:rPr>
        <w:t>完成初始化工作。</w:t>
      </w:r>
    </w:p>
    <w:p w:rsidR="00CB734F" w:rsidRPr="00CB734F" w:rsidRDefault="00CB734F" w:rsidP="00613641">
      <w:pPr>
        <w:spacing w:line="360" w:lineRule="auto"/>
        <w:ind w:firstLine="482"/>
        <w:rPr>
          <w:rFonts w:ascii="楷体" w:eastAsia="楷体" w:hAnsi="楷体"/>
          <w:sz w:val="28"/>
          <w:szCs w:val="28"/>
        </w:rPr>
      </w:pPr>
      <w:r>
        <w:rPr>
          <w:rFonts w:ascii="楷体" w:eastAsia="楷体" w:hAnsi="楷体" w:hint="eastAsia"/>
          <w:sz w:val="28"/>
          <w:szCs w:val="28"/>
        </w:rPr>
        <w:t>上述实施例的方法中，在</w:t>
      </w:r>
      <w:r w:rsidRPr="002E5E40">
        <w:rPr>
          <w:rFonts w:ascii="楷体" w:eastAsia="楷体" w:hAnsi="楷体" w:hint="eastAsia"/>
          <w:sz w:val="28"/>
          <w:szCs w:val="28"/>
        </w:rPr>
        <w:t>客户端</w:t>
      </w:r>
      <w:r>
        <w:rPr>
          <w:rFonts w:ascii="楷体" w:eastAsia="楷体" w:hAnsi="楷体" w:hint="eastAsia"/>
          <w:sz w:val="28"/>
          <w:szCs w:val="28"/>
        </w:rPr>
        <w:t>中，</w:t>
      </w:r>
      <w:r w:rsidRPr="002E5E40">
        <w:rPr>
          <w:rFonts w:ascii="楷体" w:eastAsia="楷体" w:hAnsi="楷体" w:hint="eastAsia"/>
          <w:sz w:val="28"/>
          <w:szCs w:val="28"/>
        </w:rPr>
        <w:t>可以用工作密码对私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进行加密存储，保证私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的安全。</w:t>
      </w:r>
      <w:r>
        <w:rPr>
          <w:rFonts w:ascii="楷体" w:eastAsia="楷体" w:hAnsi="楷体" w:hint="eastAsia"/>
          <w:sz w:val="28"/>
          <w:szCs w:val="28"/>
        </w:rPr>
        <w:t>所述</w:t>
      </w:r>
      <w:r w:rsidRPr="002E5E40">
        <w:rPr>
          <w:rFonts w:ascii="楷体" w:eastAsia="楷体" w:hAnsi="楷体" w:hint="eastAsia"/>
          <w:sz w:val="28"/>
          <w:szCs w:val="28"/>
        </w:rPr>
        <w:t>工作密码可以是支付系统的支付密码</w:t>
      </w:r>
      <w:r>
        <w:rPr>
          <w:rFonts w:ascii="楷体" w:eastAsia="楷体" w:hAnsi="楷体" w:hint="eastAsia"/>
          <w:sz w:val="28"/>
          <w:szCs w:val="28"/>
        </w:rPr>
        <w:t>。</w:t>
      </w:r>
      <w:r w:rsidRPr="002E5E40">
        <w:rPr>
          <w:rFonts w:ascii="楷体" w:eastAsia="楷体" w:hAnsi="楷体" w:hint="eastAsia"/>
          <w:sz w:val="28"/>
          <w:szCs w:val="28"/>
        </w:rPr>
        <w:t>工作密码</w:t>
      </w:r>
      <w:r>
        <w:rPr>
          <w:rFonts w:ascii="楷体" w:eastAsia="楷体" w:hAnsi="楷体" w:hint="eastAsia"/>
          <w:sz w:val="28"/>
          <w:szCs w:val="28"/>
        </w:rPr>
        <w:t>既不存储在</w:t>
      </w:r>
      <w:r w:rsidRPr="002E5E40">
        <w:rPr>
          <w:rFonts w:ascii="楷体" w:eastAsia="楷体" w:hAnsi="楷体" w:hint="eastAsia"/>
          <w:sz w:val="28"/>
          <w:szCs w:val="28"/>
        </w:rPr>
        <w:t>客户端</w:t>
      </w:r>
      <w:r>
        <w:rPr>
          <w:rFonts w:ascii="楷体" w:eastAsia="楷体" w:hAnsi="楷体" w:hint="eastAsia"/>
          <w:sz w:val="28"/>
          <w:szCs w:val="28"/>
        </w:rPr>
        <w:t>中，也不存储在服务器中。</w:t>
      </w:r>
      <w:r w:rsidRPr="002E5E40">
        <w:rPr>
          <w:rFonts w:ascii="楷体" w:eastAsia="楷体" w:hAnsi="楷体" w:hint="eastAsia"/>
          <w:sz w:val="28"/>
          <w:szCs w:val="28"/>
        </w:rPr>
        <w:t>工作密码</w:t>
      </w:r>
      <w:r w:rsidR="00851B39">
        <w:rPr>
          <w:rFonts w:ascii="楷体" w:eastAsia="楷体" w:hAnsi="楷体" w:hint="eastAsia"/>
          <w:sz w:val="28"/>
          <w:szCs w:val="28"/>
        </w:rPr>
        <w:t>由用户记忆。不知晓</w:t>
      </w:r>
      <w:r w:rsidR="00851B39" w:rsidRPr="002E5E40">
        <w:rPr>
          <w:rFonts w:ascii="楷体" w:eastAsia="楷体" w:hAnsi="楷体" w:hint="eastAsia"/>
          <w:sz w:val="28"/>
          <w:szCs w:val="28"/>
        </w:rPr>
        <w:t>工作密码</w:t>
      </w:r>
      <w:r w:rsidR="00851B39">
        <w:rPr>
          <w:rFonts w:ascii="楷体" w:eastAsia="楷体" w:hAnsi="楷体" w:hint="eastAsia"/>
          <w:sz w:val="28"/>
          <w:szCs w:val="28"/>
        </w:rPr>
        <w:t>，</w:t>
      </w:r>
      <w:r w:rsidRPr="002E5E40">
        <w:rPr>
          <w:rFonts w:ascii="楷体" w:eastAsia="楷体" w:hAnsi="楷体" w:hint="eastAsia"/>
          <w:sz w:val="28"/>
          <w:szCs w:val="28"/>
        </w:rPr>
        <w:t>就</w:t>
      </w:r>
      <w:r w:rsidR="00851B39">
        <w:rPr>
          <w:rFonts w:ascii="楷体" w:eastAsia="楷体" w:hAnsi="楷体" w:hint="eastAsia"/>
          <w:sz w:val="28"/>
          <w:szCs w:val="28"/>
        </w:rPr>
        <w:t>无法解密</w:t>
      </w:r>
      <w:r w:rsidRPr="002E5E40">
        <w:rPr>
          <w:rFonts w:ascii="楷体" w:eastAsia="楷体" w:hAnsi="楷体" w:hint="eastAsia"/>
          <w:sz w:val="28"/>
          <w:szCs w:val="28"/>
        </w:rPr>
        <w:t>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w:t>
      </w:r>
      <w:r w:rsidR="00851B39">
        <w:rPr>
          <w:rFonts w:ascii="楷体" w:eastAsia="楷体" w:hAnsi="楷体" w:hint="eastAsia"/>
          <w:sz w:val="28"/>
          <w:szCs w:val="28"/>
        </w:rPr>
        <w:t>也就</w:t>
      </w:r>
      <w:r w:rsidRPr="002E5E40">
        <w:rPr>
          <w:rFonts w:ascii="楷体" w:eastAsia="楷体" w:hAnsi="楷体" w:hint="eastAsia"/>
          <w:sz w:val="28"/>
          <w:szCs w:val="28"/>
        </w:rPr>
        <w:t>不能进行正常签名</w:t>
      </w:r>
      <w:r w:rsidR="00851B39">
        <w:rPr>
          <w:rFonts w:ascii="楷体" w:eastAsia="楷体" w:hAnsi="楷体" w:hint="eastAsia"/>
          <w:sz w:val="28"/>
          <w:szCs w:val="28"/>
        </w:rPr>
        <w:t>等业务操作</w:t>
      </w:r>
      <w:r w:rsidRPr="002E5E40">
        <w:rPr>
          <w:rFonts w:ascii="楷体" w:eastAsia="楷体" w:hAnsi="楷体" w:hint="eastAsia"/>
          <w:sz w:val="28"/>
          <w:szCs w:val="28"/>
        </w:rPr>
        <w:t>。</w:t>
      </w:r>
      <w:r w:rsidR="00851B39" w:rsidRPr="002E5E40">
        <w:rPr>
          <w:rFonts w:ascii="楷体" w:eastAsia="楷体" w:hAnsi="楷体" w:hint="eastAsia"/>
          <w:sz w:val="28"/>
          <w:szCs w:val="28"/>
        </w:rPr>
        <w:t>用工作密码</w:t>
      </w:r>
      <w:r w:rsidR="00851B39">
        <w:rPr>
          <w:rFonts w:ascii="楷体" w:eastAsia="楷体" w:hAnsi="楷体" w:hint="eastAsia"/>
          <w:sz w:val="28"/>
          <w:szCs w:val="28"/>
        </w:rPr>
        <w:t>和备用密码</w:t>
      </w:r>
      <w:r w:rsidR="00851B39" w:rsidRPr="002E5E40">
        <w:rPr>
          <w:rFonts w:ascii="楷体" w:eastAsia="楷体" w:hAnsi="楷体" w:hint="eastAsia"/>
          <w:sz w:val="28"/>
          <w:szCs w:val="28"/>
        </w:rPr>
        <w:t>对私</w:t>
      </w:r>
      <w:proofErr w:type="gramStart"/>
      <w:r w:rsidR="00851B39" w:rsidRPr="002E5E40">
        <w:rPr>
          <w:rFonts w:ascii="楷体" w:eastAsia="楷体" w:hAnsi="楷体" w:hint="eastAsia"/>
          <w:sz w:val="28"/>
          <w:szCs w:val="28"/>
        </w:rPr>
        <w:t>钥</w:t>
      </w:r>
      <w:proofErr w:type="gramEnd"/>
      <w:r w:rsidR="00851B39" w:rsidRPr="002E5E40">
        <w:rPr>
          <w:rFonts w:ascii="楷体" w:eastAsia="楷体" w:hAnsi="楷体" w:hint="eastAsia"/>
          <w:sz w:val="28"/>
          <w:szCs w:val="28"/>
        </w:rPr>
        <w:t>进行加密</w:t>
      </w:r>
      <w:r w:rsidR="00851B39">
        <w:rPr>
          <w:rFonts w:ascii="楷体" w:eastAsia="楷体" w:hAnsi="楷体" w:hint="eastAsia"/>
          <w:sz w:val="28"/>
          <w:szCs w:val="28"/>
        </w:rPr>
        <w:t>后，生成的</w:t>
      </w:r>
      <w:r w:rsidRPr="002E5E40">
        <w:rPr>
          <w:rFonts w:ascii="楷体" w:eastAsia="楷体" w:hAnsi="楷体" w:hint="eastAsia"/>
          <w:sz w:val="28"/>
          <w:szCs w:val="28"/>
        </w:rPr>
        <w:t>第一加密私</w:t>
      </w:r>
      <w:proofErr w:type="gramStart"/>
      <w:r w:rsidRPr="002E5E40">
        <w:rPr>
          <w:rFonts w:ascii="楷体" w:eastAsia="楷体" w:hAnsi="楷体" w:hint="eastAsia"/>
          <w:sz w:val="28"/>
          <w:szCs w:val="28"/>
        </w:rPr>
        <w:t>钥</w:t>
      </w:r>
      <w:proofErr w:type="gramEnd"/>
      <w:r w:rsidR="00851B39">
        <w:rPr>
          <w:rFonts w:ascii="楷体" w:eastAsia="楷体" w:hAnsi="楷体" w:hint="eastAsia"/>
          <w:sz w:val="28"/>
          <w:szCs w:val="28"/>
        </w:rPr>
        <w:t>和</w:t>
      </w:r>
      <w:r w:rsidRPr="002E5E40">
        <w:rPr>
          <w:rFonts w:ascii="楷体" w:eastAsia="楷体" w:hAnsi="楷体" w:hint="eastAsia"/>
          <w:sz w:val="28"/>
          <w:szCs w:val="28"/>
        </w:rPr>
        <w:t>第二加密私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存储到客户端</w:t>
      </w:r>
      <w:r>
        <w:rPr>
          <w:rFonts w:ascii="楷体" w:eastAsia="楷体" w:hAnsi="楷体" w:hint="eastAsia"/>
          <w:sz w:val="28"/>
          <w:szCs w:val="28"/>
        </w:rPr>
        <w:t>中，没有存储在</w:t>
      </w:r>
      <w:r w:rsidRPr="002E5E40">
        <w:rPr>
          <w:rFonts w:ascii="楷体" w:eastAsia="楷体" w:hAnsi="楷体" w:hint="eastAsia"/>
          <w:sz w:val="28"/>
          <w:szCs w:val="28"/>
        </w:rPr>
        <w:t>服务端</w:t>
      </w:r>
      <w:r>
        <w:rPr>
          <w:rFonts w:ascii="楷体" w:eastAsia="楷体" w:hAnsi="楷体" w:hint="eastAsia"/>
          <w:sz w:val="28"/>
          <w:szCs w:val="28"/>
        </w:rPr>
        <w:t>中，</w:t>
      </w:r>
      <w:r w:rsidRPr="002E5E40">
        <w:rPr>
          <w:rFonts w:ascii="楷体" w:eastAsia="楷体" w:hAnsi="楷体" w:hint="eastAsia"/>
          <w:sz w:val="28"/>
          <w:szCs w:val="28"/>
        </w:rPr>
        <w:t>从而保证了用户拥有私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的独立性。服务端</w:t>
      </w:r>
      <w:r>
        <w:rPr>
          <w:rFonts w:ascii="楷体" w:eastAsia="楷体" w:hAnsi="楷体" w:hint="eastAsia"/>
          <w:sz w:val="28"/>
          <w:szCs w:val="28"/>
        </w:rPr>
        <w:t>中不存储</w:t>
      </w:r>
      <w:r w:rsidRPr="002E5E40">
        <w:rPr>
          <w:rFonts w:ascii="楷体" w:eastAsia="楷体" w:hAnsi="楷体" w:hint="eastAsia"/>
          <w:sz w:val="28"/>
          <w:szCs w:val="28"/>
        </w:rPr>
        <w:t>用户的签名私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，确保采用公钥体制的“非否认性”和“抗抵赖性”，确保用户利用私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签名的法律和合规范效力。</w:t>
      </w:r>
    </w:p>
    <w:p w:rsidR="0025148E" w:rsidRPr="002E5E40" w:rsidRDefault="0025148E" w:rsidP="0025148E">
      <w:pPr>
        <w:spacing w:line="360" w:lineRule="auto"/>
        <w:ind w:firstLineChars="200" w:firstLine="560"/>
        <w:rPr>
          <w:rFonts w:ascii="楷体" w:eastAsia="楷体" w:hAnsi="楷体"/>
          <w:sz w:val="28"/>
          <w:szCs w:val="28"/>
        </w:rPr>
      </w:pPr>
      <w:r>
        <w:rPr>
          <w:rFonts w:ascii="楷体" w:eastAsia="楷体" w:hAnsi="楷体" w:hint="eastAsia"/>
          <w:sz w:val="28"/>
          <w:szCs w:val="28"/>
        </w:rPr>
        <w:t>作为优选例，</w:t>
      </w:r>
      <w:r w:rsidRPr="002E5E40">
        <w:rPr>
          <w:rFonts w:ascii="楷体" w:eastAsia="楷体" w:hAnsi="楷体" w:hint="eastAsia"/>
          <w:sz w:val="28"/>
          <w:szCs w:val="28"/>
        </w:rPr>
        <w:t>所述</w:t>
      </w:r>
      <w:r>
        <w:rPr>
          <w:rFonts w:ascii="楷体" w:eastAsia="楷体" w:hAnsi="楷体" w:hint="eastAsia"/>
          <w:sz w:val="28"/>
          <w:szCs w:val="28"/>
        </w:rPr>
        <w:t>步骤S</w:t>
      </w:r>
      <w:r w:rsidR="008A1C22">
        <w:rPr>
          <w:rFonts w:ascii="楷体" w:eastAsia="楷体" w:hAnsi="楷体" w:hint="eastAsia"/>
          <w:sz w:val="28"/>
          <w:szCs w:val="28"/>
        </w:rPr>
        <w:t>102</w:t>
      </w:r>
      <w:r>
        <w:rPr>
          <w:rFonts w:ascii="楷体" w:eastAsia="楷体" w:hAnsi="楷体" w:hint="eastAsia"/>
          <w:sz w:val="28"/>
          <w:szCs w:val="28"/>
        </w:rPr>
        <w:t>中，</w:t>
      </w:r>
      <w:r w:rsidRPr="002E5E40">
        <w:rPr>
          <w:rFonts w:ascii="楷体" w:eastAsia="楷体" w:hAnsi="楷体" w:hint="eastAsia"/>
          <w:sz w:val="28"/>
          <w:szCs w:val="28"/>
        </w:rPr>
        <w:t>计算第一加密私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，具体包括：</w:t>
      </w:r>
    </w:p>
    <w:p w:rsidR="0025148E" w:rsidRPr="002E5E40" w:rsidRDefault="0025148E" w:rsidP="0025148E">
      <w:pPr>
        <w:spacing w:line="360" w:lineRule="auto"/>
        <w:ind w:firstLine="527"/>
        <w:rPr>
          <w:rFonts w:ascii="楷体" w:eastAsia="楷体" w:hAnsi="楷体"/>
          <w:sz w:val="28"/>
          <w:szCs w:val="28"/>
        </w:rPr>
      </w:pPr>
      <w:r w:rsidRPr="002E5E40">
        <w:rPr>
          <w:rFonts w:ascii="楷体" w:eastAsia="楷体" w:hAnsi="楷体" w:hint="eastAsia"/>
          <w:sz w:val="28"/>
          <w:szCs w:val="28"/>
        </w:rPr>
        <w:t>利用密钥导出函数</w:t>
      </w:r>
      <w:r w:rsidR="00851B39" w:rsidRPr="002E5E40">
        <w:rPr>
          <w:rFonts w:ascii="楷体" w:eastAsia="楷体" w:hAnsi="楷体" w:hint="eastAsia"/>
          <w:sz w:val="28"/>
          <w:szCs w:val="28"/>
        </w:rPr>
        <w:t>KDF</w:t>
      </w:r>
      <w:r w:rsidRPr="002E5E40">
        <w:rPr>
          <w:rFonts w:ascii="楷体" w:eastAsia="楷体" w:hAnsi="楷体" w:hint="eastAsia"/>
          <w:sz w:val="28"/>
          <w:szCs w:val="28"/>
        </w:rPr>
        <w:t>和所述工作密码</w:t>
      </w:r>
      <w:r w:rsidR="00851B39" w:rsidRPr="002E5E40">
        <w:rPr>
          <w:rFonts w:ascii="楷体" w:eastAsia="楷体" w:hAnsi="楷体" w:hint="eastAsia"/>
          <w:sz w:val="28"/>
          <w:szCs w:val="28"/>
        </w:rPr>
        <w:t>P1</w:t>
      </w:r>
      <w:r w:rsidRPr="002E5E40">
        <w:rPr>
          <w:rFonts w:ascii="楷体" w:eastAsia="楷体" w:hAnsi="楷体" w:hint="eastAsia"/>
          <w:sz w:val="28"/>
          <w:szCs w:val="28"/>
        </w:rPr>
        <w:t>，计算第一中间密码</w:t>
      </w:r>
      <w:r w:rsidR="00851B39" w:rsidRPr="002E5E40">
        <w:rPr>
          <w:rFonts w:ascii="楷体" w:eastAsia="楷体" w:hAnsi="楷体" w:hint="eastAsia"/>
          <w:sz w:val="28"/>
          <w:szCs w:val="28"/>
        </w:rPr>
        <w:t>K1，K1=KDF(P1)</w:t>
      </w:r>
      <w:r w:rsidRPr="002E5E40">
        <w:rPr>
          <w:rFonts w:ascii="楷体" w:eastAsia="楷体" w:hAnsi="楷体" w:hint="eastAsia"/>
          <w:sz w:val="28"/>
          <w:szCs w:val="28"/>
        </w:rPr>
        <w:t>；利用对称加密函数</w:t>
      </w:r>
      <w:r w:rsidR="00851B39" w:rsidRPr="002E5E40">
        <w:rPr>
          <w:rFonts w:ascii="楷体" w:eastAsia="楷体" w:hAnsi="楷体" w:hint="eastAsia"/>
          <w:sz w:val="28"/>
          <w:szCs w:val="28"/>
        </w:rPr>
        <w:t>f</w:t>
      </w:r>
      <w:r w:rsidRPr="002E5E40">
        <w:rPr>
          <w:rFonts w:ascii="楷体" w:eastAsia="楷体" w:hAnsi="楷体" w:hint="eastAsia"/>
          <w:sz w:val="28"/>
          <w:szCs w:val="28"/>
        </w:rPr>
        <w:t>、所述第一中间密码</w:t>
      </w:r>
      <w:r w:rsidR="00851B39" w:rsidRPr="002E5E40">
        <w:rPr>
          <w:rFonts w:ascii="楷体" w:eastAsia="楷体" w:hAnsi="楷体" w:hint="eastAsia"/>
          <w:sz w:val="28"/>
          <w:szCs w:val="28"/>
        </w:rPr>
        <w:t>K1</w:t>
      </w:r>
      <w:r w:rsidRPr="002E5E40">
        <w:rPr>
          <w:rFonts w:ascii="楷体" w:eastAsia="楷体" w:hAnsi="楷体" w:hint="eastAsia"/>
          <w:sz w:val="28"/>
          <w:szCs w:val="28"/>
        </w:rPr>
        <w:t>和所述私</w:t>
      </w:r>
      <w:proofErr w:type="gramStart"/>
      <w:r w:rsidRPr="002E5E40">
        <w:rPr>
          <w:rFonts w:ascii="楷体" w:eastAsia="楷体" w:hAnsi="楷体" w:hint="eastAsia"/>
          <w:sz w:val="28"/>
          <w:szCs w:val="28"/>
        </w:rPr>
        <w:t>钥</w:t>
      </w:r>
      <w:proofErr w:type="spellStart"/>
      <w:proofErr w:type="gramEnd"/>
      <w:r w:rsidR="00851B39" w:rsidRPr="002E5E40">
        <w:rPr>
          <w:rFonts w:ascii="楷体" w:eastAsia="楷体" w:hAnsi="楷体" w:hint="eastAsia"/>
          <w:sz w:val="28"/>
          <w:szCs w:val="28"/>
        </w:rPr>
        <w:t>pvk</w:t>
      </w:r>
      <w:proofErr w:type="spellEnd"/>
      <w:r w:rsidRPr="002E5E40">
        <w:rPr>
          <w:rFonts w:ascii="楷体" w:eastAsia="楷体" w:hAnsi="楷体" w:hint="eastAsia"/>
          <w:sz w:val="28"/>
          <w:szCs w:val="28"/>
        </w:rPr>
        <w:t>，计算第一加密私</w:t>
      </w:r>
      <w:proofErr w:type="gramStart"/>
      <w:r w:rsidRPr="002E5E40">
        <w:rPr>
          <w:rFonts w:ascii="楷体" w:eastAsia="楷体" w:hAnsi="楷体" w:hint="eastAsia"/>
          <w:sz w:val="28"/>
          <w:szCs w:val="28"/>
        </w:rPr>
        <w:t>钥</w:t>
      </w:r>
      <w:proofErr w:type="gramEnd"/>
      <w:r w:rsidR="00851B39" w:rsidRPr="002E5E40">
        <w:rPr>
          <w:rFonts w:ascii="楷体" w:eastAsia="楷体" w:hAnsi="楷体" w:hint="eastAsia"/>
          <w:sz w:val="28"/>
          <w:szCs w:val="28"/>
        </w:rPr>
        <w:t>EK1，EK1=f(K1,pvk)</w:t>
      </w:r>
      <w:r w:rsidR="00851B39">
        <w:rPr>
          <w:rFonts w:ascii="楷体" w:eastAsia="楷体" w:hAnsi="楷体" w:hint="eastAsia"/>
          <w:sz w:val="28"/>
          <w:szCs w:val="28"/>
        </w:rPr>
        <w:t>。</w:t>
      </w:r>
    </w:p>
    <w:p w:rsidR="0025148E" w:rsidRPr="002E5E40" w:rsidRDefault="0025148E" w:rsidP="0025148E">
      <w:pPr>
        <w:spacing w:line="360" w:lineRule="auto"/>
        <w:ind w:firstLine="527"/>
        <w:rPr>
          <w:rFonts w:ascii="楷体" w:eastAsia="楷体" w:hAnsi="楷体"/>
          <w:sz w:val="28"/>
          <w:szCs w:val="28"/>
        </w:rPr>
      </w:pPr>
      <w:r>
        <w:rPr>
          <w:rFonts w:ascii="楷体" w:eastAsia="楷体" w:hAnsi="楷体" w:hint="eastAsia"/>
          <w:sz w:val="28"/>
          <w:szCs w:val="28"/>
        </w:rPr>
        <w:lastRenderedPageBreak/>
        <w:t>作为优选例，</w:t>
      </w:r>
      <w:r w:rsidRPr="002E5E40">
        <w:rPr>
          <w:rFonts w:ascii="楷体" w:eastAsia="楷体" w:hAnsi="楷体" w:hint="eastAsia"/>
          <w:sz w:val="28"/>
          <w:szCs w:val="28"/>
        </w:rPr>
        <w:t>所述</w:t>
      </w:r>
      <w:r>
        <w:rPr>
          <w:rFonts w:ascii="楷体" w:eastAsia="楷体" w:hAnsi="楷体" w:hint="eastAsia"/>
          <w:sz w:val="28"/>
          <w:szCs w:val="28"/>
        </w:rPr>
        <w:t>步骤S</w:t>
      </w:r>
      <w:r w:rsidR="008A1C22">
        <w:rPr>
          <w:rFonts w:ascii="楷体" w:eastAsia="楷体" w:hAnsi="楷体" w:hint="eastAsia"/>
          <w:sz w:val="28"/>
          <w:szCs w:val="28"/>
        </w:rPr>
        <w:t>102</w:t>
      </w:r>
      <w:r>
        <w:rPr>
          <w:rFonts w:ascii="楷体" w:eastAsia="楷体" w:hAnsi="楷体" w:hint="eastAsia"/>
          <w:sz w:val="28"/>
          <w:szCs w:val="28"/>
        </w:rPr>
        <w:t>中，</w:t>
      </w:r>
      <w:r w:rsidRPr="002E5E40">
        <w:rPr>
          <w:rFonts w:ascii="楷体" w:eastAsia="楷体" w:hAnsi="楷体" w:hint="eastAsia"/>
          <w:sz w:val="28"/>
          <w:szCs w:val="28"/>
        </w:rPr>
        <w:t>所述计算第二加密私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，具体包括：</w:t>
      </w:r>
    </w:p>
    <w:p w:rsidR="0025148E" w:rsidRPr="002E5E40" w:rsidRDefault="0025148E" w:rsidP="00851B39">
      <w:pPr>
        <w:spacing w:line="360" w:lineRule="auto"/>
        <w:ind w:firstLine="527"/>
        <w:rPr>
          <w:rFonts w:ascii="楷体" w:eastAsia="楷体" w:hAnsi="楷体"/>
          <w:sz w:val="28"/>
          <w:szCs w:val="28"/>
        </w:rPr>
      </w:pPr>
      <w:r w:rsidRPr="002E5E40">
        <w:rPr>
          <w:rFonts w:ascii="楷体" w:eastAsia="楷体" w:hAnsi="楷体" w:hint="eastAsia"/>
          <w:sz w:val="28"/>
          <w:szCs w:val="28"/>
        </w:rPr>
        <w:t>利用密钥导出函数</w:t>
      </w:r>
      <w:r w:rsidR="00851B39" w:rsidRPr="002E5E40">
        <w:rPr>
          <w:rFonts w:ascii="楷体" w:eastAsia="楷体" w:hAnsi="楷体" w:hint="eastAsia"/>
          <w:sz w:val="28"/>
          <w:szCs w:val="28"/>
        </w:rPr>
        <w:t>KDF</w:t>
      </w:r>
      <w:r w:rsidRPr="002E5E40">
        <w:rPr>
          <w:rFonts w:ascii="楷体" w:eastAsia="楷体" w:hAnsi="楷体" w:hint="eastAsia"/>
          <w:sz w:val="28"/>
          <w:szCs w:val="28"/>
        </w:rPr>
        <w:t>和所述备用密码</w:t>
      </w:r>
      <w:r w:rsidR="00851B39" w:rsidRPr="002E5E40">
        <w:rPr>
          <w:rFonts w:ascii="楷体" w:eastAsia="楷体" w:hAnsi="楷体" w:hint="eastAsia"/>
          <w:sz w:val="28"/>
          <w:szCs w:val="28"/>
        </w:rPr>
        <w:t>P2</w:t>
      </w:r>
      <w:r w:rsidRPr="002E5E40">
        <w:rPr>
          <w:rFonts w:ascii="楷体" w:eastAsia="楷体" w:hAnsi="楷体" w:hint="eastAsia"/>
          <w:sz w:val="28"/>
          <w:szCs w:val="28"/>
        </w:rPr>
        <w:t>，计算第二中间密码</w:t>
      </w:r>
      <w:r w:rsidR="00851B39" w:rsidRPr="002E5E40">
        <w:rPr>
          <w:rFonts w:ascii="楷体" w:eastAsia="楷体" w:hAnsi="楷体" w:hint="eastAsia"/>
          <w:sz w:val="28"/>
          <w:szCs w:val="28"/>
        </w:rPr>
        <w:t>K2，K2=KDF(P2)；</w:t>
      </w:r>
      <w:r w:rsidRPr="002E5E40">
        <w:rPr>
          <w:rFonts w:ascii="楷体" w:eastAsia="楷体" w:hAnsi="楷体" w:hint="eastAsia"/>
          <w:sz w:val="28"/>
          <w:szCs w:val="28"/>
        </w:rPr>
        <w:t>利用对称加密函数</w:t>
      </w:r>
      <w:r w:rsidR="00851B39" w:rsidRPr="002E5E40">
        <w:rPr>
          <w:rFonts w:ascii="楷体" w:eastAsia="楷体" w:hAnsi="楷体" w:hint="eastAsia"/>
          <w:sz w:val="28"/>
          <w:szCs w:val="28"/>
        </w:rPr>
        <w:t>f</w:t>
      </w:r>
      <w:r w:rsidRPr="002E5E40">
        <w:rPr>
          <w:rFonts w:ascii="楷体" w:eastAsia="楷体" w:hAnsi="楷体" w:hint="eastAsia"/>
          <w:sz w:val="28"/>
          <w:szCs w:val="28"/>
        </w:rPr>
        <w:t>、所述第二中间密码</w:t>
      </w:r>
      <w:r w:rsidR="00851B39" w:rsidRPr="002E5E40">
        <w:rPr>
          <w:rFonts w:ascii="楷体" w:eastAsia="楷体" w:hAnsi="楷体" w:hint="eastAsia"/>
          <w:sz w:val="28"/>
          <w:szCs w:val="28"/>
        </w:rPr>
        <w:t>K2</w:t>
      </w:r>
      <w:r w:rsidRPr="002E5E40">
        <w:rPr>
          <w:rFonts w:ascii="楷体" w:eastAsia="楷体" w:hAnsi="楷体" w:hint="eastAsia"/>
          <w:sz w:val="28"/>
          <w:szCs w:val="28"/>
        </w:rPr>
        <w:t>和所述私</w:t>
      </w:r>
      <w:proofErr w:type="gramStart"/>
      <w:r w:rsidRPr="002E5E40">
        <w:rPr>
          <w:rFonts w:ascii="楷体" w:eastAsia="楷体" w:hAnsi="楷体" w:hint="eastAsia"/>
          <w:sz w:val="28"/>
          <w:szCs w:val="28"/>
        </w:rPr>
        <w:t>钥</w:t>
      </w:r>
      <w:proofErr w:type="spellStart"/>
      <w:proofErr w:type="gramEnd"/>
      <w:r w:rsidR="00851B39" w:rsidRPr="002E5E40">
        <w:rPr>
          <w:rFonts w:ascii="楷体" w:eastAsia="楷体" w:hAnsi="楷体" w:hint="eastAsia"/>
          <w:sz w:val="28"/>
          <w:szCs w:val="28"/>
        </w:rPr>
        <w:t>pvk</w:t>
      </w:r>
      <w:proofErr w:type="spellEnd"/>
      <w:r w:rsidRPr="002E5E40">
        <w:rPr>
          <w:rFonts w:ascii="楷体" w:eastAsia="楷体" w:hAnsi="楷体" w:hint="eastAsia"/>
          <w:sz w:val="28"/>
          <w:szCs w:val="28"/>
        </w:rPr>
        <w:t>，计算第二加密私</w:t>
      </w:r>
      <w:proofErr w:type="gramStart"/>
      <w:r w:rsidRPr="002E5E40">
        <w:rPr>
          <w:rFonts w:ascii="楷体" w:eastAsia="楷体" w:hAnsi="楷体" w:hint="eastAsia"/>
          <w:sz w:val="28"/>
          <w:szCs w:val="28"/>
        </w:rPr>
        <w:t>钥</w:t>
      </w:r>
      <w:proofErr w:type="gramEnd"/>
      <w:r w:rsidR="00851B39" w:rsidRPr="002E5E40">
        <w:rPr>
          <w:rFonts w:ascii="楷体" w:eastAsia="楷体" w:hAnsi="楷体" w:hint="eastAsia"/>
          <w:sz w:val="28"/>
          <w:szCs w:val="28"/>
        </w:rPr>
        <w:t>EK2，EK2=f(K2,pvk)</w:t>
      </w:r>
      <w:r w:rsidRPr="002E5E40">
        <w:rPr>
          <w:rFonts w:ascii="楷体" w:eastAsia="楷体" w:hAnsi="楷体" w:hint="eastAsia"/>
          <w:sz w:val="28"/>
          <w:szCs w:val="28"/>
        </w:rPr>
        <w:t>。</w:t>
      </w:r>
    </w:p>
    <w:p w:rsidR="0025148E" w:rsidRPr="002E5E40" w:rsidRDefault="0025148E" w:rsidP="0025148E">
      <w:pPr>
        <w:spacing w:line="360" w:lineRule="auto"/>
        <w:ind w:firstLine="527"/>
        <w:rPr>
          <w:rFonts w:ascii="楷体" w:eastAsia="楷体" w:hAnsi="楷体"/>
          <w:sz w:val="28"/>
          <w:szCs w:val="28"/>
        </w:rPr>
      </w:pPr>
      <w:r>
        <w:rPr>
          <w:rFonts w:ascii="楷体" w:eastAsia="楷体" w:hAnsi="楷体" w:hint="eastAsia"/>
          <w:sz w:val="28"/>
          <w:szCs w:val="28"/>
        </w:rPr>
        <w:t>作为优选例，</w:t>
      </w:r>
      <w:r w:rsidRPr="002E5E40">
        <w:rPr>
          <w:rFonts w:ascii="楷体" w:eastAsia="楷体" w:hAnsi="楷体" w:hint="eastAsia"/>
          <w:sz w:val="28"/>
          <w:szCs w:val="28"/>
        </w:rPr>
        <w:t>所述</w:t>
      </w:r>
      <w:r>
        <w:rPr>
          <w:rFonts w:ascii="楷体" w:eastAsia="楷体" w:hAnsi="楷体" w:hint="eastAsia"/>
          <w:sz w:val="28"/>
          <w:szCs w:val="28"/>
        </w:rPr>
        <w:t>步骤S</w:t>
      </w:r>
      <w:r w:rsidR="008A1C22">
        <w:rPr>
          <w:rFonts w:ascii="楷体" w:eastAsia="楷体" w:hAnsi="楷体" w:hint="eastAsia"/>
          <w:sz w:val="28"/>
          <w:szCs w:val="28"/>
        </w:rPr>
        <w:t>102</w:t>
      </w:r>
      <w:r>
        <w:rPr>
          <w:rFonts w:ascii="楷体" w:eastAsia="楷体" w:hAnsi="楷体" w:hint="eastAsia"/>
          <w:sz w:val="28"/>
          <w:szCs w:val="28"/>
        </w:rPr>
        <w:t>中，</w:t>
      </w:r>
      <w:r w:rsidRPr="002E5E40">
        <w:rPr>
          <w:rFonts w:ascii="楷体" w:eastAsia="楷体" w:hAnsi="楷体" w:hint="eastAsia"/>
          <w:sz w:val="28"/>
          <w:szCs w:val="28"/>
        </w:rPr>
        <w:t>所述计算初始校验密码，具体包括：</w:t>
      </w:r>
    </w:p>
    <w:p w:rsidR="0025148E" w:rsidRPr="002E5E40" w:rsidRDefault="0025148E" w:rsidP="00613641">
      <w:pPr>
        <w:spacing w:line="360" w:lineRule="auto"/>
        <w:ind w:firstLineChars="200" w:firstLine="560"/>
        <w:rPr>
          <w:rFonts w:ascii="楷体" w:eastAsia="楷体" w:hAnsi="楷体"/>
          <w:sz w:val="28"/>
          <w:szCs w:val="28"/>
        </w:rPr>
      </w:pPr>
      <w:r w:rsidRPr="002E5E40">
        <w:rPr>
          <w:rFonts w:ascii="楷体" w:eastAsia="楷体" w:hAnsi="楷体" w:hint="eastAsia"/>
          <w:sz w:val="28"/>
          <w:szCs w:val="28"/>
        </w:rPr>
        <w:t>利用</w:t>
      </w:r>
      <w:r w:rsidRPr="002E5E40">
        <w:rPr>
          <w:rFonts w:ascii="楷体" w:eastAsia="楷体" w:hAnsi="楷体"/>
          <w:sz w:val="28"/>
          <w:szCs w:val="28"/>
        </w:rPr>
        <w:t>哈</w:t>
      </w:r>
      <w:proofErr w:type="gramStart"/>
      <w:r w:rsidRPr="002E5E40">
        <w:rPr>
          <w:rFonts w:ascii="楷体" w:eastAsia="楷体" w:hAnsi="楷体"/>
          <w:sz w:val="28"/>
          <w:szCs w:val="28"/>
        </w:rPr>
        <w:t>希消息</w:t>
      </w:r>
      <w:proofErr w:type="gramEnd"/>
      <w:r w:rsidRPr="002E5E40">
        <w:rPr>
          <w:rFonts w:ascii="楷体" w:eastAsia="楷体" w:hAnsi="楷体" w:hint="eastAsia"/>
          <w:sz w:val="28"/>
          <w:szCs w:val="28"/>
        </w:rPr>
        <w:t>认证码函数</w:t>
      </w:r>
      <w:r w:rsidR="00851B39" w:rsidRPr="002E5E40">
        <w:rPr>
          <w:rFonts w:ascii="楷体" w:eastAsia="楷体" w:hAnsi="楷体" w:hint="eastAsia"/>
          <w:sz w:val="28"/>
          <w:szCs w:val="28"/>
        </w:rPr>
        <w:t>HMAC</w:t>
      </w:r>
      <w:r w:rsidRPr="002E5E40">
        <w:rPr>
          <w:rFonts w:ascii="楷体" w:eastAsia="楷体" w:hAnsi="楷体" w:hint="eastAsia"/>
          <w:sz w:val="28"/>
          <w:szCs w:val="28"/>
        </w:rPr>
        <w:t>、所述随机数</w:t>
      </w:r>
      <w:r w:rsidR="00851B39" w:rsidRPr="002E5E40">
        <w:rPr>
          <w:rFonts w:ascii="楷体" w:eastAsia="楷体" w:hAnsi="楷体" w:hint="eastAsia"/>
          <w:sz w:val="28"/>
          <w:szCs w:val="28"/>
        </w:rPr>
        <w:t>SK</w:t>
      </w:r>
      <w:r w:rsidRPr="002E5E40">
        <w:rPr>
          <w:rFonts w:ascii="楷体" w:eastAsia="楷体" w:hAnsi="楷体" w:hint="eastAsia"/>
          <w:sz w:val="28"/>
          <w:szCs w:val="28"/>
        </w:rPr>
        <w:t>和所述第一中间密码</w:t>
      </w:r>
      <w:r w:rsidR="00851B39" w:rsidRPr="002E5E40">
        <w:rPr>
          <w:rFonts w:ascii="楷体" w:eastAsia="楷体" w:hAnsi="楷体" w:hint="eastAsia"/>
          <w:sz w:val="28"/>
          <w:szCs w:val="28"/>
        </w:rPr>
        <w:t>K1</w:t>
      </w:r>
      <w:r w:rsidRPr="002E5E40">
        <w:rPr>
          <w:rFonts w:ascii="楷体" w:eastAsia="楷体" w:hAnsi="楷体" w:hint="eastAsia"/>
          <w:sz w:val="28"/>
          <w:szCs w:val="28"/>
        </w:rPr>
        <w:t>，计算初始校验密码</w:t>
      </w:r>
      <w:r w:rsidR="00851B39" w:rsidRPr="002E5E40">
        <w:rPr>
          <w:rFonts w:ascii="楷体" w:eastAsia="楷体" w:hAnsi="楷体" w:hint="eastAsia"/>
          <w:sz w:val="28"/>
          <w:szCs w:val="28"/>
        </w:rPr>
        <w:t>VK，VK=HMAC(SK,K1)</w:t>
      </w:r>
      <w:r w:rsidRPr="002E5E40">
        <w:rPr>
          <w:rFonts w:ascii="楷体" w:eastAsia="楷体" w:hAnsi="楷体" w:hint="eastAsia"/>
          <w:sz w:val="28"/>
          <w:szCs w:val="28"/>
        </w:rPr>
        <w:t>。</w:t>
      </w:r>
    </w:p>
    <w:p w:rsidR="008A1C22" w:rsidRDefault="0025148E" w:rsidP="0025148E">
      <w:pPr>
        <w:spacing w:line="360" w:lineRule="auto"/>
        <w:ind w:firstLine="527"/>
        <w:rPr>
          <w:rFonts w:ascii="楷体" w:eastAsia="楷体" w:hAnsi="楷体"/>
          <w:sz w:val="28"/>
          <w:szCs w:val="28"/>
        </w:rPr>
      </w:pPr>
      <w:r>
        <w:rPr>
          <w:rFonts w:ascii="楷体" w:eastAsia="楷体" w:hAnsi="楷体" w:hint="eastAsia"/>
          <w:sz w:val="28"/>
          <w:szCs w:val="28"/>
        </w:rPr>
        <w:t>上述实施例的</w:t>
      </w:r>
      <w:r w:rsidRPr="002E5E40">
        <w:rPr>
          <w:rFonts w:ascii="楷体" w:eastAsia="楷体" w:hAnsi="楷体" w:hint="eastAsia"/>
          <w:sz w:val="28"/>
          <w:szCs w:val="28"/>
        </w:rPr>
        <w:t>实现方法，</w:t>
      </w:r>
      <w:r w:rsidR="006A5C6B">
        <w:rPr>
          <w:rFonts w:ascii="楷体" w:eastAsia="楷体" w:hAnsi="楷体" w:hint="eastAsia"/>
          <w:sz w:val="28"/>
          <w:szCs w:val="28"/>
        </w:rPr>
        <w:t>通过步骤S</w:t>
      </w:r>
      <w:r w:rsidR="008A1C22">
        <w:rPr>
          <w:rFonts w:ascii="楷体" w:eastAsia="楷体" w:hAnsi="楷体" w:hint="eastAsia"/>
          <w:sz w:val="28"/>
          <w:szCs w:val="28"/>
        </w:rPr>
        <w:t>102</w:t>
      </w:r>
      <w:r w:rsidR="006A5C6B">
        <w:rPr>
          <w:rFonts w:ascii="楷体" w:eastAsia="楷体" w:hAnsi="楷体" w:hint="eastAsia"/>
          <w:sz w:val="28"/>
          <w:szCs w:val="28"/>
        </w:rPr>
        <w:t>、</w:t>
      </w:r>
      <w:r w:rsidR="008A1C22">
        <w:rPr>
          <w:rFonts w:ascii="楷体" w:eastAsia="楷体" w:hAnsi="楷体" w:hint="eastAsia"/>
          <w:sz w:val="28"/>
          <w:szCs w:val="28"/>
        </w:rPr>
        <w:t>S102</w:t>
      </w:r>
      <w:r w:rsidR="006A5C6B">
        <w:rPr>
          <w:rFonts w:ascii="楷体" w:eastAsia="楷体" w:hAnsi="楷体" w:hint="eastAsia"/>
          <w:sz w:val="28"/>
          <w:szCs w:val="28"/>
        </w:rPr>
        <w:t>和</w:t>
      </w:r>
      <w:r w:rsidR="008A1C22">
        <w:rPr>
          <w:rFonts w:ascii="楷体" w:eastAsia="楷体" w:hAnsi="楷体" w:hint="eastAsia"/>
          <w:sz w:val="28"/>
          <w:szCs w:val="28"/>
        </w:rPr>
        <w:t>S103</w:t>
      </w:r>
      <w:r w:rsidR="006A5C6B">
        <w:rPr>
          <w:rFonts w:ascii="楷体" w:eastAsia="楷体" w:hAnsi="楷体" w:hint="eastAsia"/>
          <w:sz w:val="28"/>
          <w:szCs w:val="28"/>
        </w:rPr>
        <w:t>实现了加密</w:t>
      </w:r>
      <w:r w:rsidR="008A1C22">
        <w:rPr>
          <w:rFonts w:ascii="楷体" w:eastAsia="楷体" w:hAnsi="楷体" w:hint="eastAsia"/>
          <w:sz w:val="28"/>
          <w:szCs w:val="28"/>
        </w:rPr>
        <w:t>。同时，将加密后的</w:t>
      </w:r>
      <w:r w:rsidR="008A1C22" w:rsidRPr="002E5E40">
        <w:rPr>
          <w:rFonts w:ascii="楷体" w:eastAsia="楷体" w:hAnsi="楷体" w:hint="eastAsia"/>
          <w:sz w:val="28"/>
          <w:szCs w:val="28"/>
        </w:rPr>
        <w:t>第一加密私</w:t>
      </w:r>
      <w:proofErr w:type="gramStart"/>
      <w:r w:rsidR="008A1C22" w:rsidRPr="002E5E40">
        <w:rPr>
          <w:rFonts w:ascii="楷体" w:eastAsia="楷体" w:hAnsi="楷体" w:hint="eastAsia"/>
          <w:sz w:val="28"/>
          <w:szCs w:val="28"/>
        </w:rPr>
        <w:t>钥</w:t>
      </w:r>
      <w:proofErr w:type="gramEnd"/>
      <w:r w:rsidR="008A1C22">
        <w:rPr>
          <w:rFonts w:ascii="楷体" w:eastAsia="楷体" w:hAnsi="楷体" w:hint="eastAsia"/>
          <w:sz w:val="28"/>
          <w:szCs w:val="28"/>
        </w:rPr>
        <w:t>和所述</w:t>
      </w:r>
      <w:r w:rsidR="008A1C22" w:rsidRPr="002E5E40">
        <w:rPr>
          <w:rFonts w:ascii="楷体" w:eastAsia="楷体" w:hAnsi="楷体" w:hint="eastAsia"/>
          <w:sz w:val="28"/>
          <w:szCs w:val="28"/>
        </w:rPr>
        <w:t>第二加密私</w:t>
      </w:r>
      <w:proofErr w:type="gramStart"/>
      <w:r w:rsidR="008A1C22" w:rsidRPr="002E5E40">
        <w:rPr>
          <w:rFonts w:ascii="楷体" w:eastAsia="楷体" w:hAnsi="楷体" w:hint="eastAsia"/>
          <w:sz w:val="28"/>
          <w:szCs w:val="28"/>
        </w:rPr>
        <w:t>钥</w:t>
      </w:r>
      <w:proofErr w:type="gramEnd"/>
      <w:r w:rsidR="008A1C22" w:rsidRPr="002E5E40">
        <w:rPr>
          <w:rFonts w:ascii="楷体" w:eastAsia="楷体" w:hAnsi="楷体" w:hint="eastAsia"/>
          <w:sz w:val="28"/>
          <w:szCs w:val="28"/>
        </w:rPr>
        <w:t>存储到客户端</w:t>
      </w:r>
      <w:r w:rsidR="008A1C22">
        <w:rPr>
          <w:rFonts w:ascii="楷体" w:eastAsia="楷体" w:hAnsi="楷体" w:hint="eastAsia"/>
          <w:sz w:val="28"/>
          <w:szCs w:val="28"/>
        </w:rPr>
        <w:t>中，而不是服务器中，增加了安全性能。</w:t>
      </w:r>
    </w:p>
    <w:p w:rsidR="0025148E" w:rsidRDefault="008A1C22" w:rsidP="008A1C22">
      <w:pPr>
        <w:spacing w:line="360" w:lineRule="auto"/>
        <w:ind w:firstLineChars="200" w:firstLine="560"/>
        <w:rPr>
          <w:rFonts w:ascii="楷体" w:eastAsia="楷体" w:hAnsi="楷体"/>
          <w:sz w:val="28"/>
          <w:szCs w:val="28"/>
        </w:rPr>
      </w:pPr>
      <w:r>
        <w:rPr>
          <w:rFonts w:ascii="楷体" w:eastAsia="楷体" w:hAnsi="楷体" w:hint="eastAsia"/>
          <w:sz w:val="28"/>
          <w:szCs w:val="28"/>
        </w:rPr>
        <w:t>上述实施例中，</w:t>
      </w:r>
      <w:r w:rsidR="006A5C6B">
        <w:rPr>
          <w:rFonts w:ascii="楷体" w:eastAsia="楷体" w:hAnsi="楷体" w:hint="eastAsia"/>
          <w:sz w:val="28"/>
          <w:szCs w:val="28"/>
        </w:rPr>
        <w:t>步骤S</w:t>
      </w:r>
      <w:r>
        <w:rPr>
          <w:rFonts w:ascii="楷体" w:eastAsia="楷体" w:hAnsi="楷体" w:hint="eastAsia"/>
          <w:sz w:val="28"/>
          <w:szCs w:val="28"/>
        </w:rPr>
        <w:t>2</w:t>
      </w:r>
      <w:r w:rsidR="006A5C6B">
        <w:rPr>
          <w:rFonts w:ascii="楷体" w:eastAsia="楷体" w:hAnsi="楷体" w:hint="eastAsia"/>
          <w:sz w:val="28"/>
          <w:szCs w:val="28"/>
        </w:rPr>
        <w:t>0中</w:t>
      </w:r>
      <w:r w:rsidR="0025148E" w:rsidRPr="002E5E40">
        <w:rPr>
          <w:rFonts w:ascii="楷体" w:eastAsia="楷体" w:hAnsi="楷体" w:hint="eastAsia"/>
          <w:sz w:val="28"/>
          <w:szCs w:val="28"/>
        </w:rPr>
        <w:t>所述验证</w:t>
      </w:r>
      <w:r w:rsidR="0025148E">
        <w:rPr>
          <w:rFonts w:ascii="楷体" w:eastAsia="楷体" w:hAnsi="楷体" w:hint="eastAsia"/>
          <w:sz w:val="28"/>
          <w:szCs w:val="28"/>
        </w:rPr>
        <w:t>所接收的待验证</w:t>
      </w:r>
      <w:r w:rsidR="0025148E" w:rsidRPr="002E5E40">
        <w:rPr>
          <w:rFonts w:ascii="楷体" w:eastAsia="楷体" w:hAnsi="楷体" w:hint="eastAsia"/>
          <w:sz w:val="28"/>
          <w:szCs w:val="28"/>
        </w:rPr>
        <w:t>工作密码，</w:t>
      </w:r>
      <w:r w:rsidR="00613641">
        <w:rPr>
          <w:rFonts w:ascii="楷体" w:eastAsia="楷体" w:hAnsi="楷体" w:hint="eastAsia"/>
          <w:sz w:val="28"/>
          <w:szCs w:val="28"/>
        </w:rPr>
        <w:t>如图</w:t>
      </w:r>
      <w:r w:rsidR="00987091">
        <w:rPr>
          <w:rFonts w:ascii="楷体" w:eastAsia="楷体" w:hAnsi="楷体" w:hint="eastAsia"/>
          <w:sz w:val="28"/>
          <w:szCs w:val="28"/>
        </w:rPr>
        <w:t>6</w:t>
      </w:r>
      <w:r w:rsidR="00613641">
        <w:rPr>
          <w:rFonts w:ascii="楷体" w:eastAsia="楷体" w:hAnsi="楷体" w:hint="eastAsia"/>
          <w:sz w:val="28"/>
          <w:szCs w:val="28"/>
        </w:rPr>
        <w:t>所示，</w:t>
      </w:r>
      <w:r w:rsidR="0025148E" w:rsidRPr="002E5E40">
        <w:rPr>
          <w:rFonts w:ascii="楷体" w:eastAsia="楷体" w:hAnsi="楷体" w:hint="eastAsia"/>
          <w:sz w:val="28"/>
          <w:szCs w:val="28"/>
        </w:rPr>
        <w:t>具体包括：</w:t>
      </w:r>
      <w:r>
        <w:rPr>
          <w:rFonts w:ascii="楷体" w:eastAsia="楷体" w:hAnsi="楷体" w:hint="eastAsia"/>
          <w:sz w:val="28"/>
          <w:szCs w:val="28"/>
        </w:rPr>
        <w:t>客户端将</w:t>
      </w:r>
      <w:r w:rsidRPr="002E5E40">
        <w:rPr>
          <w:rFonts w:ascii="楷体" w:eastAsia="楷体" w:hAnsi="楷体" w:hint="eastAsia"/>
          <w:sz w:val="28"/>
          <w:szCs w:val="28"/>
        </w:rPr>
        <w:t>接收</w:t>
      </w:r>
      <w:r>
        <w:rPr>
          <w:rFonts w:ascii="楷体" w:eastAsia="楷体" w:hAnsi="楷体" w:hint="eastAsia"/>
          <w:sz w:val="28"/>
          <w:szCs w:val="28"/>
        </w:rPr>
        <w:t>的待验证</w:t>
      </w:r>
      <w:r w:rsidRPr="002E5E40">
        <w:rPr>
          <w:rFonts w:ascii="楷体" w:eastAsia="楷体" w:hAnsi="楷体" w:hint="eastAsia"/>
          <w:sz w:val="28"/>
          <w:szCs w:val="28"/>
        </w:rPr>
        <w:t>工作密码</w:t>
      </w:r>
      <w:r>
        <w:rPr>
          <w:rFonts w:ascii="楷体" w:eastAsia="楷体" w:hAnsi="楷体" w:hint="eastAsia"/>
          <w:sz w:val="28"/>
          <w:szCs w:val="28"/>
        </w:rPr>
        <w:t>发送至服务器中；客户端接收服务器对待验证</w:t>
      </w:r>
      <w:r w:rsidRPr="002E5E40">
        <w:rPr>
          <w:rFonts w:ascii="楷体" w:eastAsia="楷体" w:hAnsi="楷体" w:hint="eastAsia"/>
          <w:sz w:val="28"/>
          <w:szCs w:val="28"/>
        </w:rPr>
        <w:t>工作密码</w:t>
      </w:r>
      <w:r>
        <w:rPr>
          <w:rFonts w:ascii="楷体" w:eastAsia="楷体" w:hAnsi="楷体" w:hint="eastAsia"/>
          <w:sz w:val="28"/>
          <w:szCs w:val="28"/>
        </w:rPr>
        <w:t>的验证结果。也就是说，验证工作是在服务器中进行的。服务器中存储有</w:t>
      </w:r>
      <w:r w:rsidRPr="002E5E40">
        <w:rPr>
          <w:rFonts w:ascii="楷体" w:eastAsia="楷体" w:hAnsi="楷体" w:hint="eastAsia"/>
          <w:sz w:val="28"/>
          <w:szCs w:val="28"/>
        </w:rPr>
        <w:t>备用密码</w:t>
      </w:r>
      <w:r>
        <w:rPr>
          <w:rFonts w:ascii="楷体" w:eastAsia="楷体" w:hAnsi="楷体" w:hint="eastAsia"/>
          <w:sz w:val="28"/>
          <w:szCs w:val="28"/>
        </w:rPr>
        <w:t>、</w:t>
      </w:r>
      <w:r w:rsidRPr="002E5E40">
        <w:rPr>
          <w:rFonts w:ascii="楷体" w:eastAsia="楷体" w:hAnsi="楷体" w:hint="eastAsia"/>
          <w:sz w:val="28"/>
          <w:szCs w:val="28"/>
        </w:rPr>
        <w:t>随机数</w:t>
      </w:r>
      <w:r>
        <w:rPr>
          <w:rFonts w:ascii="楷体" w:eastAsia="楷体" w:hAnsi="楷体" w:hint="eastAsia"/>
          <w:sz w:val="28"/>
          <w:szCs w:val="28"/>
        </w:rPr>
        <w:t>和</w:t>
      </w:r>
      <w:r w:rsidRPr="002E5E40">
        <w:rPr>
          <w:rFonts w:ascii="楷体" w:eastAsia="楷体" w:hAnsi="楷体" w:hint="eastAsia"/>
          <w:sz w:val="28"/>
          <w:szCs w:val="28"/>
        </w:rPr>
        <w:t>初始校验密码</w:t>
      </w:r>
      <w:r>
        <w:rPr>
          <w:rFonts w:ascii="楷体" w:eastAsia="楷体" w:hAnsi="楷体" w:hint="eastAsia"/>
          <w:sz w:val="28"/>
          <w:szCs w:val="28"/>
        </w:rPr>
        <w:t>。用户通过移动终端输入待验证</w:t>
      </w:r>
      <w:r w:rsidRPr="002E5E40">
        <w:rPr>
          <w:rFonts w:ascii="楷体" w:eastAsia="楷体" w:hAnsi="楷体" w:hint="eastAsia"/>
          <w:sz w:val="28"/>
          <w:szCs w:val="28"/>
        </w:rPr>
        <w:t>工作密码</w:t>
      </w:r>
      <w:r>
        <w:rPr>
          <w:rFonts w:ascii="楷体" w:eastAsia="楷体" w:hAnsi="楷体" w:hint="eastAsia"/>
          <w:sz w:val="28"/>
          <w:szCs w:val="28"/>
        </w:rPr>
        <w:t>后，移动终端将待验证</w:t>
      </w:r>
      <w:r w:rsidRPr="002E5E40">
        <w:rPr>
          <w:rFonts w:ascii="楷体" w:eastAsia="楷体" w:hAnsi="楷体" w:hint="eastAsia"/>
          <w:sz w:val="28"/>
          <w:szCs w:val="28"/>
        </w:rPr>
        <w:t>工作密码</w:t>
      </w:r>
      <w:r>
        <w:rPr>
          <w:rFonts w:ascii="楷体" w:eastAsia="楷体" w:hAnsi="楷体" w:hint="eastAsia"/>
          <w:sz w:val="28"/>
          <w:szCs w:val="28"/>
        </w:rPr>
        <w:t>发送到服务器中。更具体的来说，</w:t>
      </w:r>
      <w:r w:rsidR="0025148E">
        <w:rPr>
          <w:rFonts w:ascii="楷体" w:eastAsia="楷体" w:hAnsi="楷体" w:hint="eastAsia"/>
          <w:sz w:val="28"/>
          <w:szCs w:val="28"/>
        </w:rPr>
        <w:t>将</w:t>
      </w:r>
      <w:r w:rsidR="0025148E" w:rsidRPr="002E5E40">
        <w:rPr>
          <w:rFonts w:ascii="楷体" w:eastAsia="楷体" w:hAnsi="楷体" w:hint="eastAsia"/>
          <w:sz w:val="28"/>
          <w:szCs w:val="28"/>
        </w:rPr>
        <w:t>接收</w:t>
      </w:r>
      <w:r w:rsidR="0025148E">
        <w:rPr>
          <w:rFonts w:ascii="楷体" w:eastAsia="楷体" w:hAnsi="楷体" w:hint="eastAsia"/>
          <w:sz w:val="28"/>
          <w:szCs w:val="28"/>
        </w:rPr>
        <w:t>的待验证</w:t>
      </w:r>
      <w:r w:rsidR="0025148E" w:rsidRPr="002E5E40">
        <w:rPr>
          <w:rFonts w:ascii="楷体" w:eastAsia="楷体" w:hAnsi="楷体" w:hint="eastAsia"/>
          <w:sz w:val="28"/>
          <w:szCs w:val="28"/>
        </w:rPr>
        <w:t>工作密码</w:t>
      </w:r>
      <w:r w:rsidR="00851B39" w:rsidRPr="002E5E40">
        <w:rPr>
          <w:rFonts w:ascii="楷体" w:eastAsia="楷体" w:hAnsi="楷体" w:hint="eastAsia"/>
          <w:sz w:val="28"/>
          <w:szCs w:val="28"/>
        </w:rPr>
        <w:t>PX</w:t>
      </w:r>
      <w:r w:rsidR="0025148E" w:rsidRPr="002E5E40">
        <w:rPr>
          <w:rFonts w:ascii="楷体" w:eastAsia="楷体" w:hAnsi="楷体" w:hint="eastAsia"/>
          <w:sz w:val="28"/>
          <w:szCs w:val="28"/>
        </w:rPr>
        <w:t>发送至服务器中，利用</w:t>
      </w:r>
      <w:r w:rsidR="0025148E" w:rsidRPr="002E5E40">
        <w:rPr>
          <w:rFonts w:ascii="楷体" w:eastAsia="楷体" w:hAnsi="楷体"/>
          <w:sz w:val="28"/>
          <w:szCs w:val="28"/>
        </w:rPr>
        <w:t>哈</w:t>
      </w:r>
      <w:proofErr w:type="gramStart"/>
      <w:r w:rsidR="0025148E" w:rsidRPr="002E5E40">
        <w:rPr>
          <w:rFonts w:ascii="楷体" w:eastAsia="楷体" w:hAnsi="楷体"/>
          <w:sz w:val="28"/>
          <w:szCs w:val="28"/>
        </w:rPr>
        <w:t>希消息</w:t>
      </w:r>
      <w:proofErr w:type="gramEnd"/>
      <w:r w:rsidR="0025148E" w:rsidRPr="002E5E40">
        <w:rPr>
          <w:rFonts w:ascii="楷体" w:eastAsia="楷体" w:hAnsi="楷体" w:hint="eastAsia"/>
          <w:sz w:val="28"/>
          <w:szCs w:val="28"/>
        </w:rPr>
        <w:t>认证码函数</w:t>
      </w:r>
      <w:r w:rsidR="00851B39" w:rsidRPr="002E5E40">
        <w:rPr>
          <w:rFonts w:ascii="楷体" w:eastAsia="楷体" w:hAnsi="楷体" w:hint="eastAsia"/>
          <w:sz w:val="28"/>
          <w:szCs w:val="28"/>
        </w:rPr>
        <w:t>HMAC</w:t>
      </w:r>
      <w:r w:rsidR="0025148E" w:rsidRPr="002E5E40">
        <w:rPr>
          <w:rFonts w:ascii="楷体" w:eastAsia="楷体" w:hAnsi="楷体" w:hint="eastAsia"/>
          <w:sz w:val="28"/>
          <w:szCs w:val="28"/>
        </w:rPr>
        <w:t>、所述随机数</w:t>
      </w:r>
      <w:r w:rsidR="00851B39" w:rsidRPr="002E5E40">
        <w:rPr>
          <w:rFonts w:ascii="楷体" w:eastAsia="楷体" w:hAnsi="楷体" w:hint="eastAsia"/>
          <w:sz w:val="28"/>
          <w:szCs w:val="28"/>
        </w:rPr>
        <w:t>SK</w:t>
      </w:r>
      <w:r w:rsidR="0025148E" w:rsidRPr="002E5E40">
        <w:rPr>
          <w:rFonts w:ascii="楷体" w:eastAsia="楷体" w:hAnsi="楷体" w:hint="eastAsia"/>
          <w:sz w:val="28"/>
          <w:szCs w:val="28"/>
        </w:rPr>
        <w:t>和所述待验证工作密码</w:t>
      </w:r>
      <w:r w:rsidR="00851B39" w:rsidRPr="002E5E40">
        <w:rPr>
          <w:rFonts w:ascii="楷体" w:eastAsia="楷体" w:hAnsi="楷体" w:hint="eastAsia"/>
          <w:sz w:val="28"/>
          <w:szCs w:val="28"/>
        </w:rPr>
        <w:t>PX</w:t>
      </w:r>
      <w:r w:rsidR="0025148E" w:rsidRPr="002E5E40">
        <w:rPr>
          <w:rFonts w:ascii="楷体" w:eastAsia="楷体" w:hAnsi="楷体" w:hint="eastAsia"/>
          <w:sz w:val="28"/>
          <w:szCs w:val="28"/>
        </w:rPr>
        <w:t>，计算校验密码</w:t>
      </w:r>
      <w:r w:rsidR="00851B39" w:rsidRPr="002E5E40">
        <w:rPr>
          <w:rFonts w:ascii="楷体" w:eastAsia="楷体" w:hAnsi="楷体" w:hint="eastAsia"/>
          <w:sz w:val="28"/>
          <w:szCs w:val="28"/>
        </w:rPr>
        <w:t>VKX，VKX=HMAC(SK,PX)</w:t>
      </w:r>
      <w:r w:rsidR="0025148E" w:rsidRPr="002E5E40">
        <w:rPr>
          <w:rFonts w:ascii="楷体" w:eastAsia="楷体" w:hAnsi="楷体" w:hint="eastAsia"/>
          <w:sz w:val="28"/>
          <w:szCs w:val="28"/>
        </w:rPr>
        <w:t>；比较所述校验密码</w:t>
      </w:r>
      <w:r w:rsidR="00851B39" w:rsidRPr="002E5E40">
        <w:rPr>
          <w:rFonts w:ascii="楷体" w:eastAsia="楷体" w:hAnsi="楷体" w:hint="eastAsia"/>
          <w:sz w:val="28"/>
          <w:szCs w:val="28"/>
        </w:rPr>
        <w:t>VKX</w:t>
      </w:r>
      <w:r w:rsidR="0025148E" w:rsidRPr="002E5E40">
        <w:rPr>
          <w:rFonts w:ascii="楷体" w:eastAsia="楷体" w:hAnsi="楷体" w:hint="eastAsia"/>
          <w:sz w:val="28"/>
          <w:szCs w:val="28"/>
        </w:rPr>
        <w:t>和所述初始校验密码</w:t>
      </w:r>
      <w:r w:rsidR="00851B39" w:rsidRPr="002E5E40">
        <w:rPr>
          <w:rFonts w:ascii="楷体" w:eastAsia="楷体" w:hAnsi="楷体" w:hint="eastAsia"/>
          <w:sz w:val="28"/>
          <w:szCs w:val="28"/>
        </w:rPr>
        <w:t>VK</w:t>
      </w:r>
      <w:r w:rsidR="0025148E" w:rsidRPr="002E5E40">
        <w:rPr>
          <w:rFonts w:ascii="楷体" w:eastAsia="楷体" w:hAnsi="楷体" w:hint="eastAsia"/>
          <w:sz w:val="28"/>
          <w:szCs w:val="28"/>
        </w:rPr>
        <w:t>，如果相等，则验证通过；如果不同，则</w:t>
      </w:r>
      <w:r>
        <w:rPr>
          <w:rFonts w:ascii="楷体" w:eastAsia="楷体" w:hAnsi="楷体" w:hint="eastAsia"/>
          <w:sz w:val="28"/>
          <w:szCs w:val="28"/>
        </w:rPr>
        <w:t>验证不通过。当验证不通过时，</w:t>
      </w:r>
      <w:r>
        <w:rPr>
          <w:rFonts w:ascii="楷体" w:eastAsia="楷体" w:hAnsi="楷体" w:hint="eastAsia"/>
          <w:sz w:val="28"/>
          <w:szCs w:val="28"/>
        </w:rPr>
        <w:lastRenderedPageBreak/>
        <w:t>服务器向</w:t>
      </w:r>
      <w:r w:rsidR="0025148E" w:rsidRPr="002E5E40">
        <w:rPr>
          <w:rFonts w:ascii="楷体" w:eastAsia="楷体" w:hAnsi="楷体" w:hint="eastAsia"/>
          <w:sz w:val="28"/>
          <w:szCs w:val="28"/>
        </w:rPr>
        <w:t>客户端反馈错误提示。</w:t>
      </w:r>
    </w:p>
    <w:p w:rsidR="006A5C6B" w:rsidRPr="002E5E40" w:rsidRDefault="006A5C6B" w:rsidP="006A5C6B">
      <w:pPr>
        <w:spacing w:line="360" w:lineRule="auto"/>
        <w:ind w:firstLine="527"/>
        <w:rPr>
          <w:rFonts w:ascii="楷体" w:eastAsia="楷体" w:hAnsi="楷体"/>
          <w:sz w:val="28"/>
          <w:szCs w:val="28"/>
        </w:rPr>
      </w:pPr>
      <w:r w:rsidRPr="002E5E40">
        <w:rPr>
          <w:rFonts w:ascii="楷体" w:eastAsia="楷体" w:hAnsi="楷体" w:hint="eastAsia"/>
          <w:sz w:val="28"/>
          <w:szCs w:val="28"/>
        </w:rPr>
        <w:t>如</w:t>
      </w:r>
      <w:r>
        <w:rPr>
          <w:rFonts w:ascii="楷体" w:eastAsia="楷体" w:hAnsi="楷体" w:hint="eastAsia"/>
          <w:sz w:val="28"/>
          <w:szCs w:val="28"/>
        </w:rPr>
        <w:t>果待验证工作密码通过验证，则在客户端进行</w:t>
      </w:r>
      <w:r w:rsidR="008A1C22">
        <w:rPr>
          <w:rFonts w:ascii="楷体" w:eastAsia="楷体" w:hAnsi="楷体" w:hint="eastAsia"/>
          <w:sz w:val="28"/>
          <w:szCs w:val="28"/>
        </w:rPr>
        <w:t>支付行为</w:t>
      </w:r>
      <w:r>
        <w:rPr>
          <w:rFonts w:ascii="楷体" w:eastAsia="楷体" w:hAnsi="楷体" w:hint="eastAsia"/>
          <w:sz w:val="28"/>
          <w:szCs w:val="28"/>
        </w:rPr>
        <w:t>。</w:t>
      </w:r>
      <w:r w:rsidR="008A1C22">
        <w:rPr>
          <w:rFonts w:ascii="楷体" w:eastAsia="楷体" w:hAnsi="楷体" w:hint="eastAsia"/>
          <w:sz w:val="28"/>
          <w:szCs w:val="28"/>
        </w:rPr>
        <w:t>更具体的说，</w:t>
      </w:r>
      <w:r>
        <w:rPr>
          <w:rFonts w:ascii="楷体" w:eastAsia="楷体" w:hAnsi="楷体" w:hint="eastAsia"/>
          <w:sz w:val="28"/>
          <w:szCs w:val="28"/>
        </w:rPr>
        <w:t>客户端</w:t>
      </w:r>
      <w:r w:rsidRPr="002E5E40">
        <w:rPr>
          <w:rFonts w:ascii="楷体" w:eastAsia="楷体" w:hAnsi="楷体" w:hint="eastAsia"/>
          <w:sz w:val="28"/>
          <w:szCs w:val="28"/>
        </w:rPr>
        <w:t>利用密钥导出函数和所述</w:t>
      </w:r>
      <w:r>
        <w:rPr>
          <w:rFonts w:ascii="楷体" w:eastAsia="楷体" w:hAnsi="楷体" w:hint="eastAsia"/>
          <w:sz w:val="28"/>
          <w:szCs w:val="28"/>
        </w:rPr>
        <w:t>待验证工作密码，计算第一中间密码；通过</w:t>
      </w:r>
      <w:r w:rsidRPr="002E5E40">
        <w:rPr>
          <w:rFonts w:ascii="楷体" w:eastAsia="楷体" w:hAnsi="楷体" w:hint="eastAsia"/>
          <w:sz w:val="28"/>
          <w:szCs w:val="28"/>
        </w:rPr>
        <w:t>第一中间密码解密</w:t>
      </w:r>
      <w:r>
        <w:rPr>
          <w:rFonts w:ascii="楷体" w:eastAsia="楷体" w:hAnsi="楷体" w:hint="eastAsia"/>
          <w:sz w:val="28"/>
          <w:szCs w:val="28"/>
        </w:rPr>
        <w:t>事先已存储在客户端的</w:t>
      </w:r>
      <w:r w:rsidRPr="002E5E40">
        <w:rPr>
          <w:rFonts w:ascii="楷体" w:eastAsia="楷体" w:hAnsi="楷体" w:hint="eastAsia"/>
          <w:sz w:val="28"/>
          <w:szCs w:val="28"/>
        </w:rPr>
        <w:t>第一加密私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，得到私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w:t>
      </w:r>
      <w:r>
        <w:rPr>
          <w:rFonts w:ascii="楷体" w:eastAsia="楷体" w:hAnsi="楷体" w:hint="eastAsia"/>
          <w:sz w:val="28"/>
          <w:szCs w:val="28"/>
        </w:rPr>
        <w:t>最后进行含有所述私</w:t>
      </w:r>
      <w:proofErr w:type="gramStart"/>
      <w:r>
        <w:rPr>
          <w:rFonts w:ascii="楷体" w:eastAsia="楷体" w:hAnsi="楷体" w:hint="eastAsia"/>
          <w:sz w:val="28"/>
          <w:szCs w:val="28"/>
        </w:rPr>
        <w:t>钥</w:t>
      </w:r>
      <w:proofErr w:type="gramEnd"/>
      <w:r>
        <w:rPr>
          <w:rFonts w:ascii="楷体" w:eastAsia="楷体" w:hAnsi="楷体" w:hint="eastAsia"/>
          <w:sz w:val="28"/>
          <w:szCs w:val="28"/>
        </w:rPr>
        <w:t>的业务操作，例如支付等。</w:t>
      </w:r>
    </w:p>
    <w:p w:rsidR="0025148E" w:rsidRPr="002E5E40" w:rsidRDefault="006A5C6B" w:rsidP="009B0E5C">
      <w:pPr>
        <w:spacing w:line="360" w:lineRule="auto"/>
        <w:ind w:firstLine="527"/>
        <w:rPr>
          <w:rFonts w:ascii="楷体" w:eastAsia="楷体" w:hAnsi="楷体"/>
          <w:sz w:val="28"/>
          <w:szCs w:val="28"/>
        </w:rPr>
      </w:pPr>
      <w:r>
        <w:rPr>
          <w:rFonts w:ascii="楷体" w:eastAsia="楷体" w:hAnsi="楷体" w:hint="eastAsia"/>
          <w:sz w:val="28"/>
          <w:szCs w:val="28"/>
        </w:rPr>
        <w:t>为提高安全性能，用户使用移动支付</w:t>
      </w:r>
      <w:r w:rsidR="009B0E5C">
        <w:rPr>
          <w:rFonts w:ascii="楷体" w:eastAsia="楷体" w:hAnsi="楷体" w:hint="eastAsia"/>
          <w:sz w:val="28"/>
          <w:szCs w:val="28"/>
        </w:rPr>
        <w:t>的</w:t>
      </w:r>
      <w:r>
        <w:rPr>
          <w:rFonts w:ascii="楷体" w:eastAsia="楷体" w:hAnsi="楷体" w:hint="eastAsia"/>
          <w:sz w:val="28"/>
          <w:szCs w:val="28"/>
        </w:rPr>
        <w:t>过程中，</w:t>
      </w:r>
      <w:r w:rsidR="009B0E5C">
        <w:rPr>
          <w:rFonts w:ascii="楷体" w:eastAsia="楷体" w:hAnsi="楷体" w:hint="eastAsia"/>
          <w:sz w:val="28"/>
          <w:szCs w:val="28"/>
        </w:rPr>
        <w:t>常常</w:t>
      </w:r>
      <w:r>
        <w:rPr>
          <w:rFonts w:ascii="楷体" w:eastAsia="楷体" w:hAnsi="楷体" w:hint="eastAsia"/>
          <w:sz w:val="28"/>
          <w:szCs w:val="28"/>
        </w:rPr>
        <w:t>需要更改工作密码</w:t>
      </w:r>
      <w:r w:rsidR="009B0E5C">
        <w:rPr>
          <w:rFonts w:ascii="楷体" w:eastAsia="楷体" w:hAnsi="楷体" w:hint="eastAsia"/>
          <w:sz w:val="28"/>
          <w:szCs w:val="28"/>
        </w:rPr>
        <w:t>。为此，本实施例的</w:t>
      </w:r>
      <w:r w:rsidR="0025148E" w:rsidRPr="002E5E40">
        <w:rPr>
          <w:rFonts w:ascii="楷体" w:eastAsia="楷体" w:hAnsi="楷体" w:hint="eastAsia"/>
          <w:sz w:val="28"/>
          <w:szCs w:val="28"/>
        </w:rPr>
        <w:t>实现方法，</w:t>
      </w:r>
      <w:r w:rsidR="00613641">
        <w:rPr>
          <w:rFonts w:ascii="楷体" w:eastAsia="楷体" w:hAnsi="楷体" w:hint="eastAsia"/>
          <w:sz w:val="28"/>
          <w:szCs w:val="28"/>
        </w:rPr>
        <w:t>如图7所示，</w:t>
      </w:r>
      <w:r w:rsidR="0025148E" w:rsidRPr="002E5E40">
        <w:rPr>
          <w:rFonts w:ascii="楷体" w:eastAsia="楷体" w:hAnsi="楷体" w:hint="eastAsia"/>
          <w:sz w:val="28"/>
          <w:szCs w:val="28"/>
        </w:rPr>
        <w:t>还包括：</w:t>
      </w:r>
    </w:p>
    <w:p w:rsidR="0025148E" w:rsidRPr="002E5E40" w:rsidRDefault="0025148E" w:rsidP="0025148E">
      <w:pPr>
        <w:spacing w:line="360" w:lineRule="auto"/>
        <w:ind w:firstLineChars="200" w:firstLine="560"/>
        <w:rPr>
          <w:rFonts w:ascii="楷体" w:eastAsia="楷体" w:hAnsi="楷体"/>
          <w:sz w:val="28"/>
          <w:szCs w:val="28"/>
        </w:rPr>
      </w:pPr>
      <w:r w:rsidRPr="002E5E40">
        <w:rPr>
          <w:rFonts w:ascii="楷体" w:eastAsia="楷体" w:hAnsi="楷体" w:hint="eastAsia"/>
          <w:sz w:val="28"/>
          <w:szCs w:val="28"/>
        </w:rPr>
        <w:t>核实用户身份后，从服务器中调取所述备用密码</w:t>
      </w:r>
      <w:r w:rsidR="00FF26E5" w:rsidRPr="002E5E40">
        <w:rPr>
          <w:rFonts w:ascii="楷体" w:eastAsia="楷体" w:hAnsi="楷体" w:hint="eastAsia"/>
          <w:sz w:val="28"/>
          <w:szCs w:val="28"/>
        </w:rPr>
        <w:t>P2</w:t>
      </w:r>
      <w:r w:rsidRPr="002E5E40">
        <w:rPr>
          <w:rFonts w:ascii="楷体" w:eastAsia="楷体" w:hAnsi="楷体" w:hint="eastAsia"/>
          <w:sz w:val="28"/>
          <w:szCs w:val="28"/>
        </w:rPr>
        <w:t>至客户端中；</w:t>
      </w:r>
    </w:p>
    <w:p w:rsidR="0025148E" w:rsidRPr="002E5E40" w:rsidRDefault="0025148E" w:rsidP="0025148E">
      <w:pPr>
        <w:spacing w:line="360" w:lineRule="auto"/>
        <w:ind w:firstLineChars="200" w:firstLine="560"/>
        <w:rPr>
          <w:rFonts w:ascii="楷体" w:eastAsia="楷体" w:hAnsi="楷体"/>
          <w:sz w:val="28"/>
          <w:szCs w:val="28"/>
        </w:rPr>
      </w:pPr>
      <w:r w:rsidRPr="002E5E40">
        <w:rPr>
          <w:rFonts w:ascii="楷体" w:eastAsia="楷体" w:hAnsi="楷体" w:hint="eastAsia"/>
          <w:sz w:val="28"/>
          <w:szCs w:val="28"/>
        </w:rPr>
        <w:t>根据所述备用密码</w:t>
      </w:r>
      <w:r w:rsidR="00FF26E5" w:rsidRPr="002E5E40">
        <w:rPr>
          <w:rFonts w:ascii="楷体" w:eastAsia="楷体" w:hAnsi="楷体" w:hint="eastAsia"/>
          <w:sz w:val="28"/>
          <w:szCs w:val="28"/>
        </w:rPr>
        <w:t>P2</w:t>
      </w:r>
      <w:r w:rsidRPr="002E5E40">
        <w:rPr>
          <w:rFonts w:ascii="楷体" w:eastAsia="楷体" w:hAnsi="楷体" w:hint="eastAsia"/>
          <w:sz w:val="28"/>
          <w:szCs w:val="28"/>
        </w:rPr>
        <w:t>和密钥导出函数</w:t>
      </w:r>
      <w:r w:rsidR="00FF26E5" w:rsidRPr="002E5E40">
        <w:rPr>
          <w:rFonts w:ascii="楷体" w:eastAsia="楷体" w:hAnsi="楷体" w:hint="eastAsia"/>
          <w:sz w:val="28"/>
          <w:szCs w:val="28"/>
        </w:rPr>
        <w:t>KDF</w:t>
      </w:r>
      <w:r w:rsidRPr="002E5E40">
        <w:rPr>
          <w:rFonts w:ascii="楷体" w:eastAsia="楷体" w:hAnsi="楷体" w:hint="eastAsia"/>
          <w:sz w:val="28"/>
          <w:szCs w:val="28"/>
        </w:rPr>
        <w:t>，计算第二中间密码</w:t>
      </w:r>
      <w:r w:rsidR="00FF26E5" w:rsidRPr="002E5E40">
        <w:rPr>
          <w:rFonts w:ascii="楷体" w:eastAsia="楷体" w:hAnsi="楷体" w:hint="eastAsia"/>
          <w:sz w:val="28"/>
          <w:szCs w:val="28"/>
        </w:rPr>
        <w:t>K2，K2=KDF(P2)</w:t>
      </w:r>
      <w:r w:rsidRPr="002E5E40">
        <w:rPr>
          <w:rFonts w:ascii="楷体" w:eastAsia="楷体" w:hAnsi="楷体" w:hint="eastAsia"/>
          <w:sz w:val="28"/>
          <w:szCs w:val="28"/>
        </w:rPr>
        <w:t>；</w:t>
      </w:r>
    </w:p>
    <w:p w:rsidR="0025148E" w:rsidRPr="002E5E40" w:rsidRDefault="0025148E" w:rsidP="0025148E">
      <w:pPr>
        <w:spacing w:line="360" w:lineRule="auto"/>
        <w:ind w:firstLine="527"/>
        <w:rPr>
          <w:rFonts w:ascii="楷体" w:eastAsia="楷体" w:hAnsi="楷体"/>
          <w:sz w:val="28"/>
          <w:szCs w:val="28"/>
        </w:rPr>
      </w:pPr>
      <w:r w:rsidRPr="002E5E40">
        <w:rPr>
          <w:rFonts w:ascii="楷体" w:eastAsia="楷体" w:hAnsi="楷体" w:hint="eastAsia"/>
          <w:sz w:val="28"/>
          <w:szCs w:val="28"/>
        </w:rPr>
        <w:t>通过所述第二中间密码</w:t>
      </w:r>
      <w:r w:rsidR="00FF26E5" w:rsidRPr="002E5E40">
        <w:rPr>
          <w:rFonts w:ascii="楷体" w:eastAsia="楷体" w:hAnsi="楷体" w:hint="eastAsia"/>
          <w:sz w:val="28"/>
          <w:szCs w:val="28"/>
        </w:rPr>
        <w:t>K2</w:t>
      </w:r>
      <w:r w:rsidRPr="002E5E40">
        <w:rPr>
          <w:rFonts w:ascii="楷体" w:eastAsia="楷体" w:hAnsi="楷体" w:hint="eastAsia"/>
          <w:sz w:val="28"/>
          <w:szCs w:val="28"/>
        </w:rPr>
        <w:t>解密第二加密私</w:t>
      </w:r>
      <w:proofErr w:type="gramStart"/>
      <w:r w:rsidRPr="002E5E40">
        <w:rPr>
          <w:rFonts w:ascii="楷体" w:eastAsia="楷体" w:hAnsi="楷体" w:hint="eastAsia"/>
          <w:sz w:val="28"/>
          <w:szCs w:val="28"/>
        </w:rPr>
        <w:t>钥</w:t>
      </w:r>
      <w:proofErr w:type="gramEnd"/>
      <w:r w:rsidR="00FF26E5" w:rsidRPr="002E5E40">
        <w:rPr>
          <w:rFonts w:ascii="楷体" w:eastAsia="楷体" w:hAnsi="楷体" w:hint="eastAsia"/>
          <w:sz w:val="28"/>
          <w:szCs w:val="28"/>
        </w:rPr>
        <w:t>EK2</w:t>
      </w:r>
      <w:r w:rsidRPr="002E5E40">
        <w:rPr>
          <w:rFonts w:ascii="楷体" w:eastAsia="楷体" w:hAnsi="楷体" w:hint="eastAsia"/>
          <w:sz w:val="28"/>
          <w:szCs w:val="28"/>
        </w:rPr>
        <w:t>，得到私</w:t>
      </w:r>
      <w:proofErr w:type="gramStart"/>
      <w:r w:rsidRPr="002E5E40">
        <w:rPr>
          <w:rFonts w:ascii="楷体" w:eastAsia="楷体" w:hAnsi="楷体" w:hint="eastAsia"/>
          <w:sz w:val="28"/>
          <w:szCs w:val="28"/>
        </w:rPr>
        <w:t>钥</w:t>
      </w:r>
      <w:proofErr w:type="spellStart"/>
      <w:proofErr w:type="gramEnd"/>
      <w:r w:rsidR="00FF26E5" w:rsidRPr="002E5E40">
        <w:rPr>
          <w:rFonts w:ascii="楷体" w:eastAsia="楷体" w:hAnsi="楷体" w:hint="eastAsia"/>
          <w:sz w:val="28"/>
          <w:szCs w:val="28"/>
        </w:rPr>
        <w:t>pvk</w:t>
      </w:r>
      <w:proofErr w:type="spellEnd"/>
      <w:r w:rsidRPr="002E5E40">
        <w:rPr>
          <w:rFonts w:ascii="楷体" w:eastAsia="楷体" w:hAnsi="楷体" w:hint="eastAsia"/>
          <w:sz w:val="28"/>
          <w:szCs w:val="28"/>
        </w:rPr>
        <w:t>；</w:t>
      </w:r>
    </w:p>
    <w:p w:rsidR="0025148E" w:rsidRPr="002E5E40" w:rsidRDefault="0025148E" w:rsidP="0025148E">
      <w:pPr>
        <w:spacing w:line="360" w:lineRule="auto"/>
        <w:ind w:firstLine="527"/>
        <w:rPr>
          <w:rFonts w:ascii="楷体" w:eastAsia="楷体" w:hAnsi="楷体"/>
          <w:sz w:val="28"/>
          <w:szCs w:val="28"/>
        </w:rPr>
      </w:pPr>
      <w:r w:rsidRPr="002E5E40">
        <w:rPr>
          <w:rFonts w:ascii="楷体" w:eastAsia="楷体" w:hAnsi="楷体" w:hint="eastAsia"/>
          <w:sz w:val="28"/>
          <w:szCs w:val="28"/>
        </w:rPr>
        <w:t>根据所述私</w:t>
      </w:r>
      <w:proofErr w:type="gramStart"/>
      <w:r w:rsidRPr="002E5E40">
        <w:rPr>
          <w:rFonts w:ascii="楷体" w:eastAsia="楷体" w:hAnsi="楷体" w:hint="eastAsia"/>
          <w:sz w:val="28"/>
          <w:szCs w:val="28"/>
        </w:rPr>
        <w:t>钥</w:t>
      </w:r>
      <w:proofErr w:type="spellStart"/>
      <w:proofErr w:type="gramEnd"/>
      <w:r w:rsidR="00FF26E5" w:rsidRPr="002E5E40">
        <w:rPr>
          <w:rFonts w:ascii="楷体" w:eastAsia="楷体" w:hAnsi="楷体" w:hint="eastAsia"/>
          <w:sz w:val="28"/>
          <w:szCs w:val="28"/>
        </w:rPr>
        <w:t>pvk</w:t>
      </w:r>
      <w:proofErr w:type="spellEnd"/>
      <w:r w:rsidRPr="002E5E40">
        <w:rPr>
          <w:rFonts w:ascii="楷体" w:eastAsia="楷体" w:hAnsi="楷体" w:hint="eastAsia"/>
          <w:sz w:val="28"/>
          <w:szCs w:val="28"/>
        </w:rPr>
        <w:t>和新的工作密码，重新进行初始化，生成新的第一加密私</w:t>
      </w:r>
      <w:proofErr w:type="gramStart"/>
      <w:r w:rsidRPr="002E5E40">
        <w:rPr>
          <w:rFonts w:ascii="楷体" w:eastAsia="楷体" w:hAnsi="楷体" w:hint="eastAsia"/>
          <w:sz w:val="28"/>
          <w:szCs w:val="28"/>
        </w:rPr>
        <w:t>钥</w:t>
      </w:r>
      <w:proofErr w:type="gramEnd"/>
      <w:r w:rsidR="00291208">
        <w:rPr>
          <w:rFonts w:ascii="楷体" w:eastAsia="楷体" w:hAnsi="楷体" w:hint="eastAsia"/>
          <w:sz w:val="28"/>
          <w:szCs w:val="28"/>
        </w:rPr>
        <w:t>、</w:t>
      </w:r>
      <w:r w:rsidRPr="002E5E40">
        <w:rPr>
          <w:rFonts w:ascii="楷体" w:eastAsia="楷体" w:hAnsi="楷体" w:hint="eastAsia"/>
          <w:sz w:val="28"/>
          <w:szCs w:val="28"/>
        </w:rPr>
        <w:t>新的第二加密私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、新的备用密码</w:t>
      </w:r>
      <w:r>
        <w:rPr>
          <w:rFonts w:ascii="楷体" w:eastAsia="楷体" w:hAnsi="楷体" w:hint="eastAsia"/>
          <w:sz w:val="28"/>
          <w:szCs w:val="28"/>
        </w:rPr>
        <w:t>、</w:t>
      </w:r>
      <w:r w:rsidRPr="002E5E40">
        <w:rPr>
          <w:rFonts w:ascii="楷体" w:eastAsia="楷体" w:hAnsi="楷体" w:hint="eastAsia"/>
          <w:sz w:val="28"/>
          <w:szCs w:val="28"/>
        </w:rPr>
        <w:t>新的随机数</w:t>
      </w:r>
      <w:r>
        <w:rPr>
          <w:rFonts w:ascii="楷体" w:eastAsia="楷体" w:hAnsi="楷体" w:hint="eastAsia"/>
          <w:sz w:val="28"/>
          <w:szCs w:val="28"/>
        </w:rPr>
        <w:t>和</w:t>
      </w:r>
      <w:r w:rsidRPr="002E5E40">
        <w:rPr>
          <w:rFonts w:ascii="楷体" w:eastAsia="楷体" w:hAnsi="楷体" w:hint="eastAsia"/>
          <w:sz w:val="28"/>
          <w:szCs w:val="28"/>
        </w:rPr>
        <w:t>新的初始校验密码；并将所述新的第一加密私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和新的第二加密私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存储到客户端；将所述新的备用密码</w:t>
      </w:r>
      <w:r>
        <w:rPr>
          <w:rFonts w:ascii="楷体" w:eastAsia="楷体" w:hAnsi="楷体" w:hint="eastAsia"/>
          <w:sz w:val="28"/>
          <w:szCs w:val="28"/>
        </w:rPr>
        <w:t>、</w:t>
      </w:r>
      <w:r w:rsidRPr="002E5E40">
        <w:rPr>
          <w:rFonts w:ascii="楷体" w:eastAsia="楷体" w:hAnsi="楷体" w:hint="eastAsia"/>
          <w:sz w:val="28"/>
          <w:szCs w:val="28"/>
        </w:rPr>
        <w:t>新的随机数</w:t>
      </w:r>
      <w:r>
        <w:rPr>
          <w:rFonts w:ascii="楷体" w:eastAsia="楷体" w:hAnsi="楷体" w:hint="eastAsia"/>
          <w:sz w:val="28"/>
          <w:szCs w:val="28"/>
        </w:rPr>
        <w:t>和</w:t>
      </w:r>
      <w:r w:rsidRPr="002E5E40">
        <w:rPr>
          <w:rFonts w:ascii="楷体" w:eastAsia="楷体" w:hAnsi="楷体" w:hint="eastAsia"/>
          <w:sz w:val="28"/>
          <w:szCs w:val="28"/>
        </w:rPr>
        <w:t>新的初始校验密码存储到服务器中。</w:t>
      </w:r>
    </w:p>
    <w:p w:rsidR="00291208" w:rsidRPr="00FF26E5" w:rsidRDefault="00291208" w:rsidP="00FF26E5">
      <w:pPr>
        <w:spacing w:line="360" w:lineRule="auto"/>
        <w:ind w:firstLine="527"/>
        <w:rPr>
          <w:rFonts w:ascii="楷体" w:eastAsia="楷体" w:hAnsi="楷体"/>
          <w:color w:val="00B050"/>
          <w:sz w:val="28"/>
          <w:szCs w:val="28"/>
        </w:rPr>
      </w:pPr>
      <w:r w:rsidRPr="00291208">
        <w:rPr>
          <w:rFonts w:ascii="楷体" w:eastAsia="楷体" w:hAnsi="楷体" w:hint="eastAsia"/>
          <w:sz w:val="28"/>
          <w:szCs w:val="28"/>
        </w:rPr>
        <w:t>当工作密码变更时，</w:t>
      </w:r>
      <w:r w:rsidRPr="002E5E40">
        <w:rPr>
          <w:rFonts w:ascii="楷体" w:eastAsia="楷体" w:hAnsi="楷体" w:hint="eastAsia"/>
          <w:sz w:val="28"/>
          <w:szCs w:val="28"/>
        </w:rPr>
        <w:t>第一</w:t>
      </w:r>
      <w:r>
        <w:rPr>
          <w:rFonts w:ascii="楷体" w:eastAsia="楷体" w:hAnsi="楷体" w:hint="eastAsia"/>
          <w:sz w:val="28"/>
          <w:szCs w:val="28"/>
        </w:rPr>
        <w:t>加密私</w:t>
      </w:r>
      <w:proofErr w:type="gramStart"/>
      <w:r>
        <w:rPr>
          <w:rFonts w:ascii="楷体" w:eastAsia="楷体" w:hAnsi="楷体" w:hint="eastAsia"/>
          <w:sz w:val="28"/>
          <w:szCs w:val="28"/>
        </w:rPr>
        <w:t>钥</w:t>
      </w:r>
      <w:proofErr w:type="gramEnd"/>
      <w:r>
        <w:rPr>
          <w:rFonts w:ascii="楷体" w:eastAsia="楷体" w:hAnsi="楷体" w:hint="eastAsia"/>
          <w:sz w:val="28"/>
          <w:szCs w:val="28"/>
        </w:rPr>
        <w:t>、</w:t>
      </w:r>
      <w:r w:rsidRPr="002E5E40">
        <w:rPr>
          <w:rFonts w:ascii="楷体" w:eastAsia="楷体" w:hAnsi="楷体" w:hint="eastAsia"/>
          <w:sz w:val="28"/>
          <w:szCs w:val="28"/>
        </w:rPr>
        <w:t>第二加密私</w:t>
      </w:r>
      <w:proofErr w:type="gramStart"/>
      <w:r w:rsidRPr="002E5E40">
        <w:rPr>
          <w:rFonts w:ascii="楷体" w:eastAsia="楷体" w:hAnsi="楷体" w:hint="eastAsia"/>
          <w:sz w:val="28"/>
          <w:szCs w:val="28"/>
        </w:rPr>
        <w:t>钥</w:t>
      </w:r>
      <w:proofErr w:type="gramEnd"/>
      <w:r>
        <w:rPr>
          <w:rFonts w:ascii="楷体" w:eastAsia="楷体" w:hAnsi="楷体" w:hint="eastAsia"/>
          <w:sz w:val="28"/>
          <w:szCs w:val="28"/>
        </w:rPr>
        <w:t>、</w:t>
      </w:r>
      <w:r w:rsidRPr="002E5E40">
        <w:rPr>
          <w:rFonts w:ascii="楷体" w:eastAsia="楷体" w:hAnsi="楷体" w:hint="eastAsia"/>
          <w:sz w:val="28"/>
          <w:szCs w:val="28"/>
        </w:rPr>
        <w:t>备用密码</w:t>
      </w:r>
      <w:r>
        <w:rPr>
          <w:rFonts w:ascii="楷体" w:eastAsia="楷体" w:hAnsi="楷体" w:hint="eastAsia"/>
          <w:sz w:val="28"/>
          <w:szCs w:val="28"/>
        </w:rPr>
        <w:t>、</w:t>
      </w:r>
      <w:r w:rsidRPr="002E5E40">
        <w:rPr>
          <w:rFonts w:ascii="楷体" w:eastAsia="楷体" w:hAnsi="楷体" w:hint="eastAsia"/>
          <w:sz w:val="28"/>
          <w:szCs w:val="28"/>
        </w:rPr>
        <w:t>随机数</w:t>
      </w:r>
      <w:r>
        <w:rPr>
          <w:rFonts w:ascii="楷体" w:eastAsia="楷体" w:hAnsi="楷体" w:hint="eastAsia"/>
          <w:sz w:val="28"/>
          <w:szCs w:val="28"/>
        </w:rPr>
        <w:t>和</w:t>
      </w:r>
      <w:r w:rsidRPr="002E5E40">
        <w:rPr>
          <w:rFonts w:ascii="楷体" w:eastAsia="楷体" w:hAnsi="楷体" w:hint="eastAsia"/>
          <w:sz w:val="28"/>
          <w:szCs w:val="28"/>
        </w:rPr>
        <w:t>初始校验密码</w:t>
      </w:r>
      <w:r>
        <w:rPr>
          <w:rFonts w:ascii="楷体" w:eastAsia="楷体" w:hAnsi="楷体" w:hint="eastAsia"/>
          <w:sz w:val="28"/>
          <w:szCs w:val="28"/>
        </w:rPr>
        <w:t>都需要基于工作密码进行变更。在变更之前，首先需要核实用户身份</w:t>
      </w:r>
      <w:r w:rsidRPr="00FF26E5">
        <w:rPr>
          <w:rFonts w:ascii="楷体" w:eastAsia="楷体" w:hAnsi="楷体" w:hint="eastAsia"/>
          <w:sz w:val="28"/>
          <w:szCs w:val="28"/>
        </w:rPr>
        <w:t>。核实用户身份的方法</w:t>
      </w:r>
      <w:r w:rsidR="00FF26E5" w:rsidRPr="00FF26E5">
        <w:rPr>
          <w:rFonts w:ascii="楷体" w:eastAsia="楷体" w:hAnsi="楷体" w:hint="eastAsia"/>
          <w:sz w:val="28"/>
          <w:szCs w:val="28"/>
        </w:rPr>
        <w:t>可利用SMS短信验证用户身份，或者视频在线方式验证用户身份等。这属于现有技术。</w:t>
      </w:r>
      <w:r>
        <w:rPr>
          <w:rFonts w:ascii="楷体" w:eastAsia="楷体" w:hAnsi="楷体" w:hint="eastAsia"/>
          <w:sz w:val="28"/>
          <w:szCs w:val="28"/>
        </w:rPr>
        <w:t>在核实无误后，</w:t>
      </w:r>
      <w:r w:rsidRPr="002E5E40">
        <w:rPr>
          <w:rFonts w:ascii="楷体" w:eastAsia="楷体" w:hAnsi="楷体" w:hint="eastAsia"/>
          <w:sz w:val="28"/>
          <w:szCs w:val="28"/>
        </w:rPr>
        <w:t>从服务器中调取所述备用密码</w:t>
      </w:r>
      <w:r>
        <w:rPr>
          <w:rFonts w:ascii="楷体" w:eastAsia="楷体" w:hAnsi="楷体" w:hint="eastAsia"/>
          <w:sz w:val="28"/>
          <w:szCs w:val="28"/>
        </w:rPr>
        <w:t>至客户端中。客户端</w:t>
      </w:r>
      <w:r w:rsidRPr="002E5E40">
        <w:rPr>
          <w:rFonts w:ascii="楷体" w:eastAsia="楷体" w:hAnsi="楷体" w:hint="eastAsia"/>
          <w:sz w:val="28"/>
          <w:szCs w:val="28"/>
        </w:rPr>
        <w:t>根据备用密码和密钥导出函数，计算第二中间密码；通过第二中间密码解密</w:t>
      </w:r>
      <w:r>
        <w:rPr>
          <w:rFonts w:ascii="楷体" w:eastAsia="楷体" w:hAnsi="楷体" w:hint="eastAsia"/>
          <w:sz w:val="28"/>
          <w:szCs w:val="28"/>
        </w:rPr>
        <w:lastRenderedPageBreak/>
        <w:t>已存储在客户端上的</w:t>
      </w:r>
      <w:r w:rsidRPr="002E5E40">
        <w:rPr>
          <w:rFonts w:ascii="楷体" w:eastAsia="楷体" w:hAnsi="楷体" w:hint="eastAsia"/>
          <w:sz w:val="28"/>
          <w:szCs w:val="28"/>
        </w:rPr>
        <w:t>第二加密私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，得到</w:t>
      </w:r>
      <w:r>
        <w:rPr>
          <w:rFonts w:ascii="楷体" w:eastAsia="楷体" w:hAnsi="楷体" w:hint="eastAsia"/>
          <w:sz w:val="28"/>
          <w:szCs w:val="28"/>
        </w:rPr>
        <w:t>私</w:t>
      </w:r>
      <w:proofErr w:type="gramStart"/>
      <w:r>
        <w:rPr>
          <w:rFonts w:ascii="楷体" w:eastAsia="楷体" w:hAnsi="楷体" w:hint="eastAsia"/>
          <w:sz w:val="28"/>
          <w:szCs w:val="28"/>
        </w:rPr>
        <w:t>钥</w:t>
      </w:r>
      <w:proofErr w:type="gramEnd"/>
      <w:r>
        <w:rPr>
          <w:rFonts w:ascii="楷体" w:eastAsia="楷体" w:hAnsi="楷体" w:hint="eastAsia"/>
          <w:sz w:val="28"/>
          <w:szCs w:val="28"/>
        </w:rPr>
        <w:t>。无论工作密码更改与否，私</w:t>
      </w:r>
      <w:proofErr w:type="gramStart"/>
      <w:r>
        <w:rPr>
          <w:rFonts w:ascii="楷体" w:eastAsia="楷体" w:hAnsi="楷体" w:hint="eastAsia"/>
          <w:sz w:val="28"/>
          <w:szCs w:val="28"/>
        </w:rPr>
        <w:t>钥</w:t>
      </w:r>
      <w:proofErr w:type="gramEnd"/>
      <w:r>
        <w:rPr>
          <w:rFonts w:ascii="楷体" w:eastAsia="楷体" w:hAnsi="楷体" w:hint="eastAsia"/>
          <w:sz w:val="28"/>
          <w:szCs w:val="28"/>
        </w:rPr>
        <w:t>都是保持不变的。在客户端中，根据</w:t>
      </w:r>
      <w:r w:rsidRPr="002E5E40">
        <w:rPr>
          <w:rFonts w:ascii="楷体" w:eastAsia="楷体" w:hAnsi="楷体" w:hint="eastAsia"/>
          <w:sz w:val="28"/>
          <w:szCs w:val="28"/>
        </w:rPr>
        <w:t>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和新的工作密码，重新进行初始化，</w:t>
      </w:r>
      <w:r>
        <w:rPr>
          <w:rFonts w:ascii="楷体" w:eastAsia="楷体" w:hAnsi="楷体" w:hint="eastAsia"/>
          <w:sz w:val="28"/>
          <w:szCs w:val="28"/>
        </w:rPr>
        <w:t>也即重复步骤S10,</w:t>
      </w:r>
      <w:r w:rsidRPr="002E5E40">
        <w:rPr>
          <w:rFonts w:ascii="楷体" w:eastAsia="楷体" w:hAnsi="楷体" w:hint="eastAsia"/>
          <w:sz w:val="28"/>
          <w:szCs w:val="28"/>
        </w:rPr>
        <w:t>生成新的第一加密私</w:t>
      </w:r>
      <w:proofErr w:type="gramStart"/>
      <w:r w:rsidRPr="002E5E40">
        <w:rPr>
          <w:rFonts w:ascii="楷体" w:eastAsia="楷体" w:hAnsi="楷体" w:hint="eastAsia"/>
          <w:sz w:val="28"/>
          <w:szCs w:val="28"/>
        </w:rPr>
        <w:t>钥</w:t>
      </w:r>
      <w:proofErr w:type="gramEnd"/>
      <w:r>
        <w:rPr>
          <w:rFonts w:ascii="楷体" w:eastAsia="楷体" w:hAnsi="楷体" w:hint="eastAsia"/>
          <w:sz w:val="28"/>
          <w:szCs w:val="28"/>
        </w:rPr>
        <w:t>、</w:t>
      </w:r>
      <w:r w:rsidRPr="002E5E40">
        <w:rPr>
          <w:rFonts w:ascii="楷体" w:eastAsia="楷体" w:hAnsi="楷体" w:hint="eastAsia"/>
          <w:sz w:val="28"/>
          <w:szCs w:val="28"/>
        </w:rPr>
        <w:t>新的第二加密私</w:t>
      </w:r>
      <w:proofErr w:type="gramStart"/>
      <w:r w:rsidRPr="002E5E40">
        <w:rPr>
          <w:rFonts w:ascii="楷体" w:eastAsia="楷体" w:hAnsi="楷体" w:hint="eastAsia"/>
          <w:sz w:val="28"/>
          <w:szCs w:val="28"/>
        </w:rPr>
        <w:t>钥</w:t>
      </w:r>
      <w:proofErr w:type="gramEnd"/>
      <w:r w:rsidRPr="002E5E40">
        <w:rPr>
          <w:rFonts w:ascii="楷体" w:eastAsia="楷体" w:hAnsi="楷体" w:hint="eastAsia"/>
          <w:sz w:val="28"/>
          <w:szCs w:val="28"/>
        </w:rPr>
        <w:t>、新的备用密码</w:t>
      </w:r>
      <w:r>
        <w:rPr>
          <w:rFonts w:ascii="楷体" w:eastAsia="楷体" w:hAnsi="楷体" w:hint="eastAsia"/>
          <w:sz w:val="28"/>
          <w:szCs w:val="28"/>
        </w:rPr>
        <w:t>、</w:t>
      </w:r>
      <w:r w:rsidRPr="002E5E40">
        <w:rPr>
          <w:rFonts w:ascii="楷体" w:eastAsia="楷体" w:hAnsi="楷体" w:hint="eastAsia"/>
          <w:sz w:val="28"/>
          <w:szCs w:val="28"/>
        </w:rPr>
        <w:t>新的随机数</w:t>
      </w:r>
      <w:r>
        <w:rPr>
          <w:rFonts w:ascii="楷体" w:eastAsia="楷体" w:hAnsi="楷体" w:hint="eastAsia"/>
          <w:sz w:val="28"/>
          <w:szCs w:val="28"/>
        </w:rPr>
        <w:t>和</w:t>
      </w:r>
      <w:r w:rsidRPr="002E5E40">
        <w:rPr>
          <w:rFonts w:ascii="楷体" w:eastAsia="楷体" w:hAnsi="楷体" w:hint="eastAsia"/>
          <w:sz w:val="28"/>
          <w:szCs w:val="28"/>
        </w:rPr>
        <w:t>新的初始校验密码</w:t>
      </w:r>
      <w:r>
        <w:rPr>
          <w:rFonts w:ascii="楷体" w:eastAsia="楷体" w:hAnsi="楷体" w:hint="eastAsia"/>
          <w:sz w:val="28"/>
          <w:szCs w:val="28"/>
        </w:rPr>
        <w:t>,并将新的第一加密私</w:t>
      </w:r>
      <w:proofErr w:type="gramStart"/>
      <w:r>
        <w:rPr>
          <w:rFonts w:ascii="楷体" w:eastAsia="楷体" w:hAnsi="楷体" w:hint="eastAsia"/>
          <w:sz w:val="28"/>
          <w:szCs w:val="28"/>
        </w:rPr>
        <w:t>钥</w:t>
      </w:r>
      <w:proofErr w:type="gramEnd"/>
      <w:r>
        <w:rPr>
          <w:rFonts w:ascii="楷体" w:eastAsia="楷体" w:hAnsi="楷体" w:hint="eastAsia"/>
          <w:sz w:val="28"/>
          <w:szCs w:val="28"/>
        </w:rPr>
        <w:t>和新的第二加密私</w:t>
      </w:r>
      <w:proofErr w:type="gramStart"/>
      <w:r>
        <w:rPr>
          <w:rFonts w:ascii="楷体" w:eastAsia="楷体" w:hAnsi="楷体" w:hint="eastAsia"/>
          <w:sz w:val="28"/>
          <w:szCs w:val="28"/>
        </w:rPr>
        <w:t>钥</w:t>
      </w:r>
      <w:proofErr w:type="gramEnd"/>
      <w:r>
        <w:rPr>
          <w:rFonts w:ascii="楷体" w:eastAsia="楷体" w:hAnsi="楷体" w:hint="eastAsia"/>
          <w:sz w:val="28"/>
          <w:szCs w:val="28"/>
        </w:rPr>
        <w:t>存储到客户端,将</w:t>
      </w:r>
      <w:r w:rsidRPr="002E5E40">
        <w:rPr>
          <w:rFonts w:ascii="楷体" w:eastAsia="楷体" w:hAnsi="楷体" w:hint="eastAsia"/>
          <w:sz w:val="28"/>
          <w:szCs w:val="28"/>
        </w:rPr>
        <w:t>新的备用密码</w:t>
      </w:r>
      <w:r>
        <w:rPr>
          <w:rFonts w:ascii="楷体" w:eastAsia="楷体" w:hAnsi="楷体" w:hint="eastAsia"/>
          <w:sz w:val="28"/>
          <w:szCs w:val="28"/>
        </w:rPr>
        <w:t>、</w:t>
      </w:r>
      <w:r w:rsidRPr="002E5E40">
        <w:rPr>
          <w:rFonts w:ascii="楷体" w:eastAsia="楷体" w:hAnsi="楷体" w:hint="eastAsia"/>
          <w:sz w:val="28"/>
          <w:szCs w:val="28"/>
        </w:rPr>
        <w:t>新的随机数</w:t>
      </w:r>
      <w:r>
        <w:rPr>
          <w:rFonts w:ascii="楷体" w:eastAsia="楷体" w:hAnsi="楷体" w:hint="eastAsia"/>
          <w:sz w:val="28"/>
          <w:szCs w:val="28"/>
        </w:rPr>
        <w:t>和</w:t>
      </w:r>
      <w:r w:rsidRPr="002E5E40">
        <w:rPr>
          <w:rFonts w:ascii="楷体" w:eastAsia="楷体" w:hAnsi="楷体" w:hint="eastAsia"/>
          <w:sz w:val="28"/>
          <w:szCs w:val="28"/>
        </w:rPr>
        <w:t>新的初始校验密码存储到服务器中。</w:t>
      </w:r>
    </w:p>
    <w:p w:rsidR="00B10D8C" w:rsidRPr="00291208" w:rsidRDefault="00CB734F" w:rsidP="00851B39">
      <w:pPr>
        <w:spacing w:line="360" w:lineRule="auto"/>
        <w:ind w:firstLine="482"/>
        <w:rPr>
          <w:rFonts w:ascii="楷体" w:eastAsia="楷体" w:hAnsi="楷体"/>
          <w:sz w:val="28"/>
          <w:szCs w:val="28"/>
        </w:rPr>
      </w:pPr>
      <w:r>
        <w:rPr>
          <w:rFonts w:ascii="楷体" w:eastAsia="楷体" w:hAnsi="楷体" w:hint="eastAsia"/>
          <w:sz w:val="28"/>
          <w:szCs w:val="28"/>
        </w:rPr>
        <w:t>在正常情况下，用户</w:t>
      </w:r>
      <w:r w:rsidR="00851B39">
        <w:rPr>
          <w:rFonts w:ascii="楷体" w:eastAsia="楷体" w:hAnsi="楷体" w:hint="eastAsia"/>
          <w:sz w:val="28"/>
          <w:szCs w:val="28"/>
        </w:rPr>
        <w:t>可以直接通过工作密码解密出私</w:t>
      </w:r>
      <w:proofErr w:type="gramStart"/>
      <w:r w:rsidR="00851B39">
        <w:rPr>
          <w:rFonts w:ascii="楷体" w:eastAsia="楷体" w:hAnsi="楷体" w:hint="eastAsia"/>
          <w:sz w:val="28"/>
          <w:szCs w:val="28"/>
        </w:rPr>
        <w:t>钥</w:t>
      </w:r>
      <w:proofErr w:type="gramEnd"/>
      <w:r w:rsidR="00851B39">
        <w:rPr>
          <w:rFonts w:ascii="楷体" w:eastAsia="楷体" w:hAnsi="楷体" w:hint="eastAsia"/>
          <w:sz w:val="28"/>
          <w:szCs w:val="28"/>
        </w:rPr>
        <w:t>，并进行私</w:t>
      </w:r>
      <w:proofErr w:type="gramStart"/>
      <w:r w:rsidR="00851B39">
        <w:rPr>
          <w:rFonts w:ascii="楷体" w:eastAsia="楷体" w:hAnsi="楷体" w:hint="eastAsia"/>
          <w:sz w:val="28"/>
          <w:szCs w:val="28"/>
        </w:rPr>
        <w:t>钥</w:t>
      </w:r>
      <w:proofErr w:type="gramEnd"/>
      <w:r w:rsidR="00851B39">
        <w:rPr>
          <w:rFonts w:ascii="楷体" w:eastAsia="楷体" w:hAnsi="楷体" w:hint="eastAsia"/>
          <w:sz w:val="28"/>
          <w:szCs w:val="28"/>
        </w:rPr>
        <w:t>的签名等相关操作。当用户变更</w:t>
      </w:r>
      <w:r w:rsidRPr="002E5E40">
        <w:rPr>
          <w:rFonts w:ascii="楷体" w:eastAsia="楷体" w:hAnsi="楷体" w:hint="eastAsia"/>
          <w:sz w:val="28"/>
          <w:szCs w:val="28"/>
        </w:rPr>
        <w:t>工作密码时，则可以通过生成校验码和服务端存储的初始校验</w:t>
      </w:r>
      <w:proofErr w:type="gramStart"/>
      <w:r w:rsidRPr="002E5E40">
        <w:rPr>
          <w:rFonts w:ascii="楷体" w:eastAsia="楷体" w:hAnsi="楷体" w:hint="eastAsia"/>
          <w:sz w:val="28"/>
          <w:szCs w:val="28"/>
        </w:rPr>
        <w:t>码比较</w:t>
      </w:r>
      <w:proofErr w:type="gramEnd"/>
      <w:r w:rsidRPr="002E5E40">
        <w:rPr>
          <w:rFonts w:ascii="楷体" w:eastAsia="楷体" w:hAnsi="楷体" w:hint="eastAsia"/>
          <w:sz w:val="28"/>
          <w:szCs w:val="28"/>
        </w:rPr>
        <w:t>判定，并通过例如</w:t>
      </w:r>
      <w:r w:rsidRPr="00987091">
        <w:rPr>
          <w:rFonts w:ascii="楷体" w:eastAsia="楷体" w:hAnsi="楷体" w:hint="eastAsia"/>
          <w:sz w:val="28"/>
          <w:szCs w:val="28"/>
        </w:rPr>
        <w:t>SMS等其</w:t>
      </w:r>
      <w:r w:rsidRPr="002E5E40">
        <w:rPr>
          <w:rFonts w:ascii="楷体" w:eastAsia="楷体" w:hAnsi="楷体" w:hint="eastAsia"/>
          <w:sz w:val="28"/>
          <w:szCs w:val="28"/>
        </w:rPr>
        <w:t>他方式取回用户的备用密码，通过备用密码和用户变更过的工作密码再次完成初始</w:t>
      </w:r>
      <w:r w:rsidR="00550CA5">
        <w:rPr>
          <w:rFonts w:ascii="楷体" w:eastAsia="楷体" w:hAnsi="楷体" w:hint="eastAsia"/>
          <w:sz w:val="28"/>
          <w:szCs w:val="28"/>
        </w:rPr>
        <w:t>化操作</w:t>
      </w:r>
      <w:r w:rsidRPr="002E5E40">
        <w:rPr>
          <w:rFonts w:ascii="楷体" w:eastAsia="楷体" w:hAnsi="楷体" w:hint="eastAsia"/>
          <w:sz w:val="28"/>
          <w:szCs w:val="28"/>
        </w:rPr>
        <w:t>，从而进行新的正常情况的工作。</w:t>
      </w:r>
    </w:p>
    <w:p w:rsidR="00CB734F" w:rsidRPr="002E5E40" w:rsidRDefault="00CB734F" w:rsidP="00CB734F">
      <w:pPr>
        <w:spacing w:line="360" w:lineRule="auto"/>
        <w:ind w:firstLine="482"/>
        <w:rPr>
          <w:rFonts w:ascii="楷体" w:eastAsia="楷体" w:hAnsi="楷体"/>
          <w:sz w:val="28"/>
          <w:szCs w:val="28"/>
        </w:rPr>
      </w:pPr>
      <w:r>
        <w:rPr>
          <w:rFonts w:ascii="楷体" w:eastAsia="楷体" w:hAnsi="楷体" w:hint="eastAsia"/>
          <w:sz w:val="28"/>
          <w:szCs w:val="28"/>
        </w:rPr>
        <w:t>上述实施例的方法</w:t>
      </w:r>
      <w:r w:rsidRPr="002E5E40">
        <w:rPr>
          <w:rFonts w:ascii="楷体" w:eastAsia="楷体" w:hAnsi="楷体" w:hint="eastAsia"/>
          <w:sz w:val="28"/>
          <w:szCs w:val="28"/>
        </w:rPr>
        <w:t>充分利用常规支付系统的支付用户已有密码，在保护好</w:t>
      </w:r>
      <w:proofErr w:type="gramStart"/>
      <w:r w:rsidRPr="002E5E40">
        <w:rPr>
          <w:rFonts w:ascii="楷体" w:eastAsia="楷体" w:hAnsi="楷体" w:hint="eastAsia"/>
          <w:sz w:val="28"/>
          <w:szCs w:val="28"/>
        </w:rPr>
        <w:t>用户本地私钥</w:t>
      </w:r>
      <w:proofErr w:type="gramEnd"/>
      <w:r w:rsidRPr="002E5E40">
        <w:rPr>
          <w:rFonts w:ascii="楷体" w:eastAsia="楷体" w:hAnsi="楷体" w:hint="eastAsia"/>
          <w:sz w:val="28"/>
          <w:szCs w:val="28"/>
        </w:rPr>
        <w:t>，同时支持用户已有密码变更时</w:t>
      </w:r>
      <w:r>
        <w:rPr>
          <w:rFonts w:ascii="楷体" w:eastAsia="楷体" w:hAnsi="楷体" w:hint="eastAsia"/>
          <w:sz w:val="28"/>
          <w:szCs w:val="28"/>
        </w:rPr>
        <w:t>，仍</w:t>
      </w:r>
      <w:r w:rsidRPr="002E5E40">
        <w:rPr>
          <w:rFonts w:ascii="楷体" w:eastAsia="楷体" w:hAnsi="楷体" w:hint="eastAsia"/>
          <w:sz w:val="28"/>
          <w:szCs w:val="28"/>
        </w:rPr>
        <w:t>能良好运行。</w:t>
      </w:r>
    </w:p>
    <w:p w:rsidR="00FF26E5" w:rsidRPr="002E5E40" w:rsidRDefault="00FF26E5" w:rsidP="00FF26E5">
      <w:pPr>
        <w:spacing w:line="360" w:lineRule="auto"/>
        <w:ind w:firstLine="527"/>
        <w:rPr>
          <w:rFonts w:ascii="楷体" w:eastAsia="楷体" w:hAnsi="楷体"/>
          <w:color w:val="FF0000"/>
          <w:sz w:val="28"/>
          <w:szCs w:val="28"/>
        </w:rPr>
      </w:pPr>
      <w:r w:rsidRPr="00FF26E5">
        <w:rPr>
          <w:rFonts w:ascii="楷体" w:eastAsia="楷体" w:hAnsi="楷体" w:hint="eastAsia"/>
          <w:sz w:val="28"/>
          <w:szCs w:val="28"/>
        </w:rPr>
        <w:t>上述实施例的方法，KDF表示密钥导出函数，KDF(X)通常采用加盐的方式对X进行若干散列加密形成一个加密的密钥。</w:t>
      </w:r>
      <w:r w:rsidRPr="00FF26E5">
        <w:rPr>
          <w:rFonts w:ascii="楷体" w:eastAsia="楷体" w:hAnsi="楷体"/>
          <w:sz w:val="28"/>
          <w:szCs w:val="28"/>
        </w:rPr>
        <w:t>F</w:t>
      </w:r>
      <w:r w:rsidRPr="00FF26E5">
        <w:rPr>
          <w:rFonts w:ascii="楷体" w:eastAsia="楷体" w:hAnsi="楷体" w:hint="eastAsia"/>
          <w:sz w:val="28"/>
          <w:szCs w:val="28"/>
        </w:rPr>
        <w:t>表示</w:t>
      </w:r>
      <w:proofErr w:type="gramStart"/>
      <w:r w:rsidRPr="00FF26E5">
        <w:rPr>
          <w:rFonts w:ascii="楷体" w:eastAsia="楷体" w:hAnsi="楷体" w:hint="eastAsia"/>
          <w:sz w:val="28"/>
          <w:szCs w:val="28"/>
        </w:rPr>
        <w:t>一</w:t>
      </w:r>
      <w:proofErr w:type="gramEnd"/>
      <w:r w:rsidRPr="00FF26E5">
        <w:rPr>
          <w:rFonts w:ascii="楷体" w:eastAsia="楷体" w:hAnsi="楷体" w:hint="eastAsia"/>
          <w:sz w:val="28"/>
          <w:szCs w:val="28"/>
        </w:rPr>
        <w:t>分组对称加密函数，f(</w:t>
      </w:r>
      <w:proofErr w:type="spellStart"/>
      <w:r w:rsidRPr="00FF26E5">
        <w:rPr>
          <w:rFonts w:ascii="楷体" w:eastAsia="楷体" w:hAnsi="楷体" w:hint="eastAsia"/>
          <w:sz w:val="28"/>
          <w:szCs w:val="28"/>
        </w:rPr>
        <w:t>K,pvk</w:t>
      </w:r>
      <w:proofErr w:type="spellEnd"/>
      <w:r w:rsidRPr="00FF26E5">
        <w:rPr>
          <w:rFonts w:ascii="楷体" w:eastAsia="楷体" w:hAnsi="楷体" w:hint="eastAsia"/>
          <w:sz w:val="28"/>
          <w:szCs w:val="28"/>
        </w:rPr>
        <w:t>)表示使用K来加密私</w:t>
      </w:r>
      <w:proofErr w:type="gramStart"/>
      <w:r w:rsidRPr="00FF26E5">
        <w:rPr>
          <w:rFonts w:ascii="楷体" w:eastAsia="楷体" w:hAnsi="楷体" w:hint="eastAsia"/>
          <w:sz w:val="28"/>
          <w:szCs w:val="28"/>
        </w:rPr>
        <w:t>钥</w:t>
      </w:r>
      <w:proofErr w:type="spellStart"/>
      <w:proofErr w:type="gramEnd"/>
      <w:r w:rsidRPr="00FF26E5">
        <w:rPr>
          <w:rFonts w:ascii="楷体" w:eastAsia="楷体" w:hAnsi="楷体" w:hint="eastAsia"/>
          <w:sz w:val="28"/>
          <w:szCs w:val="28"/>
        </w:rPr>
        <w:t>pvk</w:t>
      </w:r>
      <w:proofErr w:type="spellEnd"/>
      <w:r w:rsidRPr="00FF26E5">
        <w:rPr>
          <w:rFonts w:ascii="楷体" w:eastAsia="楷体" w:hAnsi="楷体" w:hint="eastAsia"/>
          <w:sz w:val="28"/>
          <w:szCs w:val="28"/>
        </w:rPr>
        <w:t>。HMAC表示</w:t>
      </w:r>
      <w:r w:rsidRPr="00FF26E5">
        <w:rPr>
          <w:rFonts w:ascii="楷体" w:eastAsia="楷体" w:hAnsi="楷体"/>
          <w:sz w:val="28"/>
          <w:szCs w:val="28"/>
        </w:rPr>
        <w:t>哈</w:t>
      </w:r>
      <w:proofErr w:type="gramStart"/>
      <w:r w:rsidRPr="00FF26E5">
        <w:rPr>
          <w:rFonts w:ascii="楷体" w:eastAsia="楷体" w:hAnsi="楷体"/>
          <w:sz w:val="28"/>
          <w:szCs w:val="28"/>
        </w:rPr>
        <w:t>希消息</w:t>
      </w:r>
      <w:proofErr w:type="gramEnd"/>
      <w:r w:rsidRPr="00FF26E5">
        <w:rPr>
          <w:rFonts w:ascii="楷体" w:eastAsia="楷体" w:hAnsi="楷体" w:hint="eastAsia"/>
          <w:sz w:val="28"/>
          <w:szCs w:val="28"/>
        </w:rPr>
        <w:t>认证码函数，HMAC(SK,P)表示P的消息认证码，SK表示认证密钥。</w:t>
      </w:r>
    </w:p>
    <w:p w:rsidR="00B10D8C" w:rsidRDefault="00B10D8C" w:rsidP="003D5D48">
      <w:pPr>
        <w:spacing w:line="360" w:lineRule="auto"/>
        <w:rPr>
          <w:rFonts w:ascii="楷体" w:eastAsia="楷体" w:hAnsi="楷体"/>
          <w:sz w:val="28"/>
          <w:szCs w:val="28"/>
        </w:rPr>
      </w:pPr>
    </w:p>
    <w:p w:rsidR="00FF26E5" w:rsidRPr="00FF26E5" w:rsidRDefault="00FF26E5" w:rsidP="002E5E40">
      <w:pPr>
        <w:spacing w:line="360" w:lineRule="auto"/>
        <w:ind w:firstLine="527"/>
        <w:rPr>
          <w:rFonts w:ascii="楷体" w:eastAsia="楷体" w:hAnsi="楷体"/>
          <w:sz w:val="28"/>
          <w:szCs w:val="28"/>
        </w:rPr>
      </w:pPr>
      <w:r w:rsidRPr="00FF26E5">
        <w:rPr>
          <w:rFonts w:ascii="楷体" w:eastAsia="楷体" w:hAnsi="楷体" w:hint="eastAsia"/>
          <w:sz w:val="28"/>
          <w:szCs w:val="28"/>
        </w:rPr>
        <w:t>如图</w:t>
      </w:r>
      <w:r w:rsidR="00613641">
        <w:rPr>
          <w:rFonts w:ascii="楷体" w:eastAsia="楷体" w:hAnsi="楷体" w:hint="eastAsia"/>
          <w:sz w:val="28"/>
          <w:szCs w:val="28"/>
        </w:rPr>
        <w:t>8</w:t>
      </w:r>
      <w:r w:rsidRPr="00FF26E5">
        <w:rPr>
          <w:rFonts w:ascii="楷体" w:eastAsia="楷体" w:hAnsi="楷体" w:hint="eastAsia"/>
          <w:sz w:val="28"/>
          <w:szCs w:val="28"/>
        </w:rPr>
        <w:t>所示，本发明</w:t>
      </w:r>
      <w:proofErr w:type="gramStart"/>
      <w:r w:rsidRPr="00FF26E5">
        <w:rPr>
          <w:rFonts w:ascii="楷体" w:eastAsia="楷体" w:hAnsi="楷体" w:hint="eastAsia"/>
          <w:sz w:val="28"/>
          <w:szCs w:val="28"/>
        </w:rPr>
        <w:t>实施例还提供</w:t>
      </w:r>
      <w:proofErr w:type="gramEnd"/>
      <w:r w:rsidRPr="00FF26E5">
        <w:rPr>
          <w:rFonts w:ascii="楷体" w:eastAsia="楷体" w:hAnsi="楷体" w:hint="eastAsia"/>
          <w:sz w:val="28"/>
          <w:szCs w:val="28"/>
        </w:rPr>
        <w:t>一种移动支付安全保护的实现系统，包括</w:t>
      </w:r>
    </w:p>
    <w:p w:rsidR="00FF26E5" w:rsidRPr="00FF26E5" w:rsidRDefault="00FF26E5" w:rsidP="002E5E40">
      <w:pPr>
        <w:spacing w:line="360" w:lineRule="auto"/>
        <w:ind w:firstLine="527"/>
        <w:rPr>
          <w:rFonts w:ascii="楷体" w:eastAsia="楷体" w:hAnsi="楷体"/>
          <w:color w:val="00B050"/>
          <w:sz w:val="28"/>
          <w:szCs w:val="28"/>
        </w:rPr>
      </w:pPr>
      <w:r w:rsidRPr="00FF26E5">
        <w:rPr>
          <w:rFonts w:ascii="楷体" w:eastAsia="楷体" w:hAnsi="楷体" w:hint="eastAsia"/>
          <w:color w:val="00B050"/>
          <w:sz w:val="28"/>
          <w:szCs w:val="28"/>
        </w:rPr>
        <w:lastRenderedPageBreak/>
        <w:t>暂时省略！</w:t>
      </w:r>
    </w:p>
    <w:p w:rsidR="00FF26E5" w:rsidRPr="00851B39" w:rsidRDefault="00FF26E5" w:rsidP="002E5E40">
      <w:pPr>
        <w:spacing w:line="360" w:lineRule="auto"/>
        <w:ind w:firstLine="527"/>
        <w:rPr>
          <w:rFonts w:ascii="楷体" w:eastAsia="楷体" w:hAnsi="楷体"/>
          <w:sz w:val="28"/>
          <w:szCs w:val="28"/>
        </w:rPr>
      </w:pPr>
    </w:p>
    <w:p w:rsidR="00B10D8C" w:rsidRDefault="00B10D8C" w:rsidP="002E5E40">
      <w:pPr>
        <w:spacing w:line="360" w:lineRule="auto"/>
        <w:ind w:firstLine="527"/>
        <w:rPr>
          <w:rFonts w:ascii="楷体" w:eastAsia="楷体" w:hAnsi="楷体"/>
          <w:sz w:val="28"/>
          <w:szCs w:val="28"/>
        </w:rPr>
      </w:pPr>
    </w:p>
    <w:p w:rsidR="00B10D8C" w:rsidRDefault="00B10D8C" w:rsidP="00CB734F">
      <w:pPr>
        <w:spacing w:line="360" w:lineRule="auto"/>
        <w:rPr>
          <w:rFonts w:ascii="楷体" w:eastAsia="楷体" w:hAnsi="楷体"/>
          <w:b/>
          <w:sz w:val="28"/>
          <w:szCs w:val="28"/>
        </w:rPr>
      </w:pPr>
    </w:p>
    <w:p w:rsidR="00550CA5" w:rsidRDefault="00550CA5" w:rsidP="00CB734F">
      <w:pPr>
        <w:spacing w:line="360" w:lineRule="auto"/>
        <w:rPr>
          <w:rFonts w:ascii="楷体" w:eastAsia="楷体" w:hAnsi="楷体"/>
          <w:b/>
          <w:sz w:val="28"/>
          <w:szCs w:val="28"/>
        </w:rPr>
      </w:pPr>
    </w:p>
    <w:p w:rsidR="00FF26E5" w:rsidRDefault="00FF26E5" w:rsidP="00FF26E5">
      <w:pPr>
        <w:spacing w:line="360" w:lineRule="auto"/>
        <w:jc w:val="center"/>
        <w:rPr>
          <w:rFonts w:ascii="楷体" w:eastAsia="楷体" w:hAnsi="楷体"/>
          <w:b/>
          <w:sz w:val="28"/>
          <w:szCs w:val="28"/>
        </w:rPr>
      </w:pPr>
      <w:r>
        <w:rPr>
          <w:rFonts w:ascii="楷体" w:eastAsia="楷体" w:hAnsi="楷体" w:hint="eastAsia"/>
          <w:b/>
          <w:sz w:val="28"/>
          <w:szCs w:val="28"/>
        </w:rPr>
        <w:t>说明书附图</w:t>
      </w:r>
    </w:p>
    <w:p w:rsidR="00FF26E5" w:rsidRDefault="00B424F0" w:rsidP="004E5F21">
      <w:pPr>
        <w:spacing w:line="360" w:lineRule="auto"/>
        <w:jc w:val="center"/>
        <w:rPr>
          <w:rFonts w:ascii="楷体" w:eastAsia="楷体" w:hAnsi="楷体"/>
          <w:b/>
          <w:noProof/>
          <w:sz w:val="28"/>
          <w:szCs w:val="28"/>
        </w:rPr>
      </w:pPr>
      <w:r>
        <w:rPr>
          <w:rFonts w:ascii="楷体" w:eastAsia="楷体" w:hAnsi="楷体"/>
          <w:b/>
          <w:noProof/>
          <w:sz w:val="28"/>
          <w:szCs w:val="28"/>
        </w:rPr>
        <w:drawing>
          <wp:inline distT="0" distB="0" distL="0" distR="0">
            <wp:extent cx="4415790" cy="2776217"/>
            <wp:effectExtent l="19050" t="0" r="3810" b="0"/>
            <wp:docPr id="1" name="图片 0" desc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jpg"/>
                    <pic:cNvPicPr/>
                  </pic:nvPicPr>
                  <pic:blipFill>
                    <a:blip r:embed="rId9"/>
                    <a:stretch>
                      <a:fillRect/>
                    </a:stretch>
                  </pic:blipFill>
                  <pic:spPr>
                    <a:xfrm>
                      <a:off x="0" y="0"/>
                      <a:ext cx="4414099" cy="2775154"/>
                    </a:xfrm>
                    <a:prstGeom prst="rect">
                      <a:avLst/>
                    </a:prstGeom>
                  </pic:spPr>
                </pic:pic>
              </a:graphicData>
            </a:graphic>
          </wp:inline>
        </w:drawing>
      </w:r>
    </w:p>
    <w:p w:rsidR="00C40106" w:rsidRDefault="00613641" w:rsidP="002E5E40">
      <w:pPr>
        <w:spacing w:line="360" w:lineRule="auto"/>
        <w:jc w:val="center"/>
        <w:rPr>
          <w:rFonts w:ascii="楷体" w:eastAsia="楷体" w:hAnsi="楷体"/>
          <w:sz w:val="28"/>
          <w:szCs w:val="28"/>
        </w:rPr>
      </w:pPr>
      <w:r w:rsidRPr="00B424F0">
        <w:rPr>
          <w:rFonts w:ascii="楷体" w:eastAsia="楷体" w:hAnsi="楷体" w:hint="eastAsia"/>
          <w:sz w:val="28"/>
          <w:szCs w:val="28"/>
        </w:rPr>
        <w:t>图1</w:t>
      </w:r>
    </w:p>
    <w:p w:rsidR="006C1DF0" w:rsidRDefault="006C1DF0" w:rsidP="002E5E40">
      <w:pPr>
        <w:spacing w:line="360" w:lineRule="auto"/>
        <w:jc w:val="center"/>
        <w:rPr>
          <w:rFonts w:ascii="楷体" w:eastAsia="楷体" w:hAnsi="楷体"/>
          <w:sz w:val="28"/>
          <w:szCs w:val="28"/>
        </w:rPr>
      </w:pPr>
      <w:r>
        <w:rPr>
          <w:rFonts w:ascii="楷体" w:eastAsia="楷体" w:hAnsi="楷体"/>
          <w:noProof/>
          <w:sz w:val="28"/>
          <w:szCs w:val="28"/>
        </w:rPr>
        <w:drawing>
          <wp:inline distT="0" distB="0" distL="0" distR="0">
            <wp:extent cx="3616960" cy="18897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4236" t="21818" r="57929" b="36699"/>
                    <a:stretch>
                      <a:fillRect/>
                    </a:stretch>
                  </pic:blipFill>
                  <pic:spPr bwMode="auto">
                    <a:xfrm>
                      <a:off x="0" y="0"/>
                      <a:ext cx="3616960" cy="1889760"/>
                    </a:xfrm>
                    <a:prstGeom prst="rect">
                      <a:avLst/>
                    </a:prstGeom>
                    <a:noFill/>
                    <a:ln w="9525">
                      <a:noFill/>
                      <a:miter lim="800000"/>
                      <a:headEnd/>
                      <a:tailEnd/>
                    </a:ln>
                  </pic:spPr>
                </pic:pic>
              </a:graphicData>
            </a:graphic>
          </wp:inline>
        </w:drawing>
      </w:r>
    </w:p>
    <w:p w:rsidR="006C1DF0" w:rsidRDefault="006C1DF0" w:rsidP="002E5E40">
      <w:pPr>
        <w:spacing w:line="360" w:lineRule="auto"/>
        <w:jc w:val="center"/>
        <w:rPr>
          <w:rFonts w:ascii="楷体" w:eastAsia="楷体" w:hAnsi="楷体"/>
          <w:sz w:val="28"/>
          <w:szCs w:val="28"/>
        </w:rPr>
      </w:pPr>
      <w:r>
        <w:rPr>
          <w:rFonts w:ascii="楷体" w:eastAsia="楷体" w:hAnsi="楷体" w:hint="eastAsia"/>
          <w:sz w:val="28"/>
          <w:szCs w:val="28"/>
        </w:rPr>
        <w:t>图2</w:t>
      </w:r>
    </w:p>
    <w:p w:rsidR="00987091" w:rsidRDefault="00987091" w:rsidP="00987091">
      <w:pPr>
        <w:spacing w:line="360" w:lineRule="auto"/>
        <w:jc w:val="center"/>
        <w:rPr>
          <w:rFonts w:ascii="楷体" w:eastAsia="楷体" w:hAnsi="楷体"/>
          <w:sz w:val="28"/>
          <w:szCs w:val="28"/>
        </w:rPr>
      </w:pPr>
      <w:r>
        <w:rPr>
          <w:rFonts w:ascii="楷体" w:eastAsia="楷体" w:hAnsi="楷体" w:hint="eastAsia"/>
          <w:noProof/>
          <w:sz w:val="28"/>
          <w:szCs w:val="28"/>
        </w:rPr>
        <w:lastRenderedPageBreak/>
        <w:drawing>
          <wp:inline distT="0" distB="0" distL="0" distR="0">
            <wp:extent cx="2636520" cy="2786469"/>
            <wp:effectExtent l="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56262" t="22913" r="18488" b="21896"/>
                    <a:stretch>
                      <a:fillRect/>
                    </a:stretch>
                  </pic:blipFill>
                  <pic:spPr bwMode="auto">
                    <a:xfrm>
                      <a:off x="0" y="0"/>
                      <a:ext cx="2637463" cy="2787466"/>
                    </a:xfrm>
                    <a:prstGeom prst="rect">
                      <a:avLst/>
                    </a:prstGeom>
                    <a:noFill/>
                    <a:ln w="9525">
                      <a:noFill/>
                      <a:miter lim="800000"/>
                      <a:headEnd/>
                      <a:tailEnd/>
                    </a:ln>
                  </pic:spPr>
                </pic:pic>
              </a:graphicData>
            </a:graphic>
          </wp:inline>
        </w:drawing>
      </w:r>
    </w:p>
    <w:p w:rsidR="00987091" w:rsidRDefault="00987091" w:rsidP="00987091">
      <w:pPr>
        <w:spacing w:line="360" w:lineRule="auto"/>
        <w:jc w:val="center"/>
        <w:rPr>
          <w:rFonts w:ascii="楷体" w:eastAsia="楷体" w:hAnsi="楷体"/>
          <w:sz w:val="28"/>
          <w:szCs w:val="28"/>
        </w:rPr>
      </w:pPr>
      <w:r>
        <w:rPr>
          <w:rFonts w:ascii="楷体" w:eastAsia="楷体" w:hAnsi="楷体" w:hint="eastAsia"/>
          <w:sz w:val="28"/>
          <w:szCs w:val="28"/>
        </w:rPr>
        <w:t>图3</w:t>
      </w:r>
    </w:p>
    <w:p w:rsidR="00987091" w:rsidRDefault="00987091" w:rsidP="002E5E40">
      <w:pPr>
        <w:spacing w:line="360" w:lineRule="auto"/>
        <w:jc w:val="center"/>
        <w:rPr>
          <w:rFonts w:ascii="楷体" w:eastAsia="楷体" w:hAnsi="楷体"/>
          <w:sz w:val="28"/>
          <w:szCs w:val="28"/>
        </w:rPr>
      </w:pPr>
    </w:p>
    <w:p w:rsidR="00987091" w:rsidRPr="00B424F0" w:rsidRDefault="00987091" w:rsidP="002E5E40">
      <w:pPr>
        <w:spacing w:line="360" w:lineRule="auto"/>
        <w:jc w:val="center"/>
        <w:rPr>
          <w:rFonts w:ascii="楷体" w:eastAsia="楷体" w:hAnsi="楷体"/>
          <w:sz w:val="28"/>
          <w:szCs w:val="28"/>
        </w:rPr>
      </w:pPr>
    </w:p>
    <w:p w:rsidR="004B343F" w:rsidRDefault="006C1DF0" w:rsidP="002E5E40">
      <w:pPr>
        <w:spacing w:line="360" w:lineRule="auto"/>
        <w:jc w:val="center"/>
        <w:rPr>
          <w:rFonts w:ascii="楷体" w:eastAsia="楷体" w:hAnsi="楷体"/>
          <w:color w:val="5B9BD5" w:themeColor="accent1"/>
          <w:sz w:val="28"/>
          <w:szCs w:val="28"/>
        </w:rPr>
      </w:pPr>
      <w:r>
        <w:rPr>
          <w:rFonts w:ascii="楷体" w:eastAsia="楷体" w:hAnsi="楷体"/>
          <w:noProof/>
          <w:color w:val="5B9BD5" w:themeColor="accent1"/>
          <w:sz w:val="28"/>
          <w:szCs w:val="28"/>
        </w:rPr>
        <w:drawing>
          <wp:inline distT="0" distB="0" distL="0" distR="0">
            <wp:extent cx="3449320" cy="2377234"/>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48362" t="21616" r="15992" b="26869"/>
                    <a:stretch>
                      <a:fillRect/>
                    </a:stretch>
                  </pic:blipFill>
                  <pic:spPr bwMode="auto">
                    <a:xfrm>
                      <a:off x="0" y="0"/>
                      <a:ext cx="3449320" cy="2377234"/>
                    </a:xfrm>
                    <a:prstGeom prst="rect">
                      <a:avLst/>
                    </a:prstGeom>
                    <a:noFill/>
                    <a:ln w="9525">
                      <a:noFill/>
                      <a:miter lim="800000"/>
                      <a:headEnd/>
                      <a:tailEnd/>
                    </a:ln>
                  </pic:spPr>
                </pic:pic>
              </a:graphicData>
            </a:graphic>
          </wp:inline>
        </w:drawing>
      </w:r>
    </w:p>
    <w:p w:rsidR="004E5F21" w:rsidRPr="004E5F21" w:rsidRDefault="004E5F21" w:rsidP="002E5E40">
      <w:pPr>
        <w:spacing w:line="360" w:lineRule="auto"/>
        <w:jc w:val="center"/>
        <w:rPr>
          <w:rFonts w:ascii="楷体" w:eastAsia="楷体" w:hAnsi="楷体"/>
          <w:sz w:val="28"/>
          <w:szCs w:val="28"/>
        </w:rPr>
      </w:pPr>
      <w:r w:rsidRPr="004E5F21">
        <w:rPr>
          <w:rFonts w:ascii="楷体" w:eastAsia="楷体" w:hAnsi="楷体" w:hint="eastAsia"/>
          <w:sz w:val="28"/>
          <w:szCs w:val="28"/>
        </w:rPr>
        <w:t>图</w:t>
      </w:r>
      <w:r w:rsidR="00987091">
        <w:rPr>
          <w:rFonts w:ascii="楷体" w:eastAsia="楷体" w:hAnsi="楷体" w:hint="eastAsia"/>
          <w:sz w:val="28"/>
          <w:szCs w:val="28"/>
        </w:rPr>
        <w:t>4</w:t>
      </w:r>
    </w:p>
    <w:p w:rsidR="004E5F21" w:rsidRDefault="00885607" w:rsidP="002E5E40">
      <w:pPr>
        <w:spacing w:line="360" w:lineRule="auto"/>
        <w:jc w:val="center"/>
        <w:rPr>
          <w:rFonts w:ascii="楷体" w:eastAsia="楷体" w:hAnsi="楷体"/>
          <w:color w:val="5B9BD5" w:themeColor="accent1"/>
          <w:sz w:val="28"/>
          <w:szCs w:val="28"/>
        </w:rPr>
      </w:pPr>
      <w:r w:rsidRPr="00885607">
        <w:rPr>
          <w:rFonts w:ascii="楷体" w:eastAsia="楷体" w:hAnsi="楷体" w:hint="eastAsia"/>
          <w:noProof/>
          <w:color w:val="5B9BD5" w:themeColor="accent1"/>
          <w:sz w:val="28"/>
          <w:szCs w:val="28"/>
        </w:rPr>
        <w:lastRenderedPageBreak/>
        <w:drawing>
          <wp:inline distT="0" distB="0" distL="0" distR="0">
            <wp:extent cx="3053080" cy="3852017"/>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l="43353" t="19798" r="36031" b="25657"/>
                    <a:stretch>
                      <a:fillRect/>
                    </a:stretch>
                  </pic:blipFill>
                  <pic:spPr bwMode="auto">
                    <a:xfrm>
                      <a:off x="0" y="0"/>
                      <a:ext cx="3053080" cy="3852017"/>
                    </a:xfrm>
                    <a:prstGeom prst="rect">
                      <a:avLst/>
                    </a:prstGeom>
                    <a:noFill/>
                    <a:ln w="9525">
                      <a:noFill/>
                      <a:miter lim="800000"/>
                      <a:headEnd/>
                      <a:tailEnd/>
                    </a:ln>
                  </pic:spPr>
                </pic:pic>
              </a:graphicData>
            </a:graphic>
          </wp:inline>
        </w:drawing>
      </w:r>
    </w:p>
    <w:p w:rsidR="00613641" w:rsidRDefault="00613641" w:rsidP="00885607">
      <w:pPr>
        <w:spacing w:line="360" w:lineRule="auto"/>
        <w:jc w:val="center"/>
        <w:rPr>
          <w:rFonts w:ascii="楷体" w:eastAsia="楷体" w:hAnsi="楷体"/>
          <w:sz w:val="28"/>
          <w:szCs w:val="28"/>
        </w:rPr>
      </w:pPr>
      <w:r w:rsidRPr="00613641">
        <w:rPr>
          <w:rFonts w:ascii="楷体" w:eastAsia="楷体" w:hAnsi="楷体" w:hint="eastAsia"/>
          <w:sz w:val="28"/>
          <w:szCs w:val="28"/>
        </w:rPr>
        <w:t>图</w:t>
      </w:r>
      <w:r w:rsidR="00987091">
        <w:rPr>
          <w:rFonts w:ascii="楷体" w:eastAsia="楷体" w:hAnsi="楷体" w:hint="eastAsia"/>
          <w:sz w:val="28"/>
          <w:szCs w:val="28"/>
        </w:rPr>
        <w:t>5</w:t>
      </w:r>
    </w:p>
    <w:p w:rsidR="00613641" w:rsidRDefault="00613641" w:rsidP="002E5E40">
      <w:pPr>
        <w:spacing w:line="360" w:lineRule="auto"/>
        <w:jc w:val="center"/>
        <w:rPr>
          <w:rFonts w:ascii="楷体" w:eastAsia="楷体" w:hAnsi="楷体"/>
          <w:sz w:val="28"/>
          <w:szCs w:val="28"/>
        </w:rPr>
      </w:pPr>
    </w:p>
    <w:p w:rsidR="00613641" w:rsidRDefault="00613641" w:rsidP="002E5E40">
      <w:pPr>
        <w:spacing w:line="360" w:lineRule="auto"/>
        <w:jc w:val="center"/>
        <w:rPr>
          <w:rFonts w:ascii="楷体" w:eastAsia="楷体" w:hAnsi="楷体"/>
          <w:sz w:val="28"/>
          <w:szCs w:val="28"/>
        </w:rPr>
      </w:pPr>
    </w:p>
    <w:p w:rsidR="00613641" w:rsidRDefault="00613641" w:rsidP="002E5E40">
      <w:pPr>
        <w:spacing w:line="360" w:lineRule="auto"/>
        <w:jc w:val="center"/>
        <w:rPr>
          <w:rFonts w:ascii="楷体" w:eastAsia="楷体" w:hAnsi="楷体"/>
          <w:sz w:val="28"/>
          <w:szCs w:val="28"/>
        </w:rPr>
      </w:pPr>
      <w:r>
        <w:rPr>
          <w:rFonts w:ascii="楷体" w:eastAsia="楷体" w:hAnsi="楷体" w:hint="eastAsia"/>
          <w:noProof/>
          <w:sz w:val="28"/>
          <w:szCs w:val="28"/>
        </w:rPr>
        <w:lastRenderedPageBreak/>
        <w:drawing>
          <wp:inline distT="0" distB="0" distL="0" distR="0">
            <wp:extent cx="3520440" cy="492161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l="43545" t="39243" r="37091" b="4781"/>
                    <a:stretch>
                      <a:fillRect/>
                    </a:stretch>
                  </pic:blipFill>
                  <pic:spPr bwMode="auto">
                    <a:xfrm>
                      <a:off x="0" y="0"/>
                      <a:ext cx="3522795" cy="4924903"/>
                    </a:xfrm>
                    <a:prstGeom prst="rect">
                      <a:avLst/>
                    </a:prstGeom>
                    <a:noFill/>
                    <a:ln w="9525">
                      <a:noFill/>
                      <a:miter lim="800000"/>
                      <a:headEnd/>
                      <a:tailEnd/>
                    </a:ln>
                  </pic:spPr>
                </pic:pic>
              </a:graphicData>
            </a:graphic>
          </wp:inline>
        </w:drawing>
      </w:r>
    </w:p>
    <w:p w:rsidR="00613641" w:rsidRDefault="00613641" w:rsidP="002E5E40">
      <w:pPr>
        <w:spacing w:line="360" w:lineRule="auto"/>
        <w:jc w:val="center"/>
        <w:rPr>
          <w:rFonts w:ascii="楷体" w:eastAsia="楷体" w:hAnsi="楷体"/>
          <w:sz w:val="28"/>
          <w:szCs w:val="28"/>
        </w:rPr>
      </w:pPr>
      <w:r>
        <w:rPr>
          <w:rFonts w:ascii="楷体" w:eastAsia="楷体" w:hAnsi="楷体" w:hint="eastAsia"/>
          <w:sz w:val="28"/>
          <w:szCs w:val="28"/>
        </w:rPr>
        <w:t>图6</w:t>
      </w:r>
    </w:p>
    <w:p w:rsidR="00613641" w:rsidRDefault="00613641" w:rsidP="002E5E40">
      <w:pPr>
        <w:spacing w:line="360" w:lineRule="auto"/>
        <w:jc w:val="center"/>
        <w:rPr>
          <w:rFonts w:ascii="楷体" w:eastAsia="楷体" w:hAnsi="楷体"/>
          <w:sz w:val="28"/>
          <w:szCs w:val="28"/>
        </w:rPr>
      </w:pPr>
    </w:p>
    <w:p w:rsidR="00613641" w:rsidRDefault="00613641" w:rsidP="002E5E40">
      <w:pPr>
        <w:spacing w:line="360" w:lineRule="auto"/>
        <w:jc w:val="center"/>
        <w:rPr>
          <w:rFonts w:ascii="楷体" w:eastAsia="楷体" w:hAnsi="楷体"/>
          <w:sz w:val="28"/>
          <w:szCs w:val="28"/>
        </w:rPr>
      </w:pPr>
      <w:r>
        <w:rPr>
          <w:rFonts w:ascii="楷体" w:eastAsia="楷体" w:hAnsi="楷体" w:hint="eastAsia"/>
          <w:noProof/>
          <w:sz w:val="28"/>
          <w:szCs w:val="28"/>
        </w:rPr>
        <w:lastRenderedPageBreak/>
        <w:drawing>
          <wp:inline distT="0" distB="0" distL="0" distR="0">
            <wp:extent cx="3042920" cy="4006047"/>
            <wp:effectExtent l="0" t="0" r="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l="61561" t="40040" r="17437" b="2789"/>
                    <a:stretch>
                      <a:fillRect/>
                    </a:stretch>
                  </pic:blipFill>
                  <pic:spPr bwMode="auto">
                    <a:xfrm>
                      <a:off x="0" y="0"/>
                      <a:ext cx="3045562" cy="4009525"/>
                    </a:xfrm>
                    <a:prstGeom prst="rect">
                      <a:avLst/>
                    </a:prstGeom>
                    <a:noFill/>
                    <a:ln w="9525">
                      <a:noFill/>
                      <a:miter lim="800000"/>
                      <a:headEnd/>
                      <a:tailEnd/>
                    </a:ln>
                  </pic:spPr>
                </pic:pic>
              </a:graphicData>
            </a:graphic>
          </wp:inline>
        </w:drawing>
      </w:r>
    </w:p>
    <w:p w:rsidR="00613641" w:rsidRPr="00613641" w:rsidRDefault="00613641" w:rsidP="002E5E40">
      <w:pPr>
        <w:spacing w:line="360" w:lineRule="auto"/>
        <w:jc w:val="center"/>
        <w:rPr>
          <w:rFonts w:ascii="楷体" w:eastAsia="楷体" w:hAnsi="楷体"/>
          <w:sz w:val="28"/>
          <w:szCs w:val="28"/>
        </w:rPr>
      </w:pPr>
      <w:r>
        <w:rPr>
          <w:rFonts w:ascii="楷体" w:eastAsia="楷体" w:hAnsi="楷体" w:hint="eastAsia"/>
          <w:sz w:val="28"/>
          <w:szCs w:val="28"/>
        </w:rPr>
        <w:t>图7</w:t>
      </w:r>
      <w:bookmarkStart w:id="64" w:name="_GoBack"/>
      <w:bookmarkEnd w:id="64"/>
    </w:p>
    <w:sectPr w:rsidR="00613641" w:rsidRPr="00613641" w:rsidSect="0026576F">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A2E" w:rsidRDefault="00B31A2E" w:rsidP="005A1FB7">
      <w:r>
        <w:separator/>
      </w:r>
    </w:p>
  </w:endnote>
  <w:endnote w:type="continuationSeparator" w:id="0">
    <w:p w:rsidR="00B31A2E" w:rsidRDefault="00B31A2E" w:rsidP="005A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2648"/>
      <w:docPartObj>
        <w:docPartGallery w:val="Page Numbers (Bottom of Page)"/>
        <w:docPartUnique/>
      </w:docPartObj>
    </w:sdtPr>
    <w:sdtEndPr/>
    <w:sdtContent>
      <w:p w:rsidR="004E5F21" w:rsidRDefault="00B21A4B">
        <w:pPr>
          <w:pStyle w:val="a6"/>
          <w:jc w:val="center"/>
        </w:pPr>
        <w:r>
          <w:fldChar w:fldCharType="begin"/>
        </w:r>
        <w:r w:rsidR="004E5F21">
          <w:instrText xml:space="preserve"> PAGE   \* MERGEFORMAT </w:instrText>
        </w:r>
        <w:r>
          <w:fldChar w:fldCharType="separate"/>
        </w:r>
        <w:r w:rsidR="00EA3C74" w:rsidRPr="00EA3C74">
          <w:rPr>
            <w:noProof/>
            <w:lang w:val="zh-CN"/>
          </w:rPr>
          <w:t>16</w:t>
        </w:r>
        <w:r>
          <w:rPr>
            <w:noProof/>
            <w:lang w:val="zh-CN"/>
          </w:rPr>
          <w:fldChar w:fldCharType="end"/>
        </w:r>
      </w:p>
    </w:sdtContent>
  </w:sdt>
  <w:p w:rsidR="004E5F21" w:rsidRDefault="004E5F2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A2E" w:rsidRDefault="00B31A2E" w:rsidP="005A1FB7">
      <w:r>
        <w:separator/>
      </w:r>
    </w:p>
  </w:footnote>
  <w:footnote w:type="continuationSeparator" w:id="0">
    <w:p w:rsidR="00B31A2E" w:rsidRDefault="00B31A2E" w:rsidP="005A1F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F272F"/>
    <w:multiLevelType w:val="hybridMultilevel"/>
    <w:tmpl w:val="075EFCD2"/>
    <w:lvl w:ilvl="0" w:tplc="7BB8C9F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516B2B1E"/>
    <w:multiLevelType w:val="hybridMultilevel"/>
    <w:tmpl w:val="9C1A28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8253ACB"/>
    <w:multiLevelType w:val="hybridMultilevel"/>
    <w:tmpl w:val="A4F82B96"/>
    <w:lvl w:ilvl="0" w:tplc="7B3AF2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A4C05F8"/>
    <w:multiLevelType w:val="hybridMultilevel"/>
    <w:tmpl w:val="3A74BC5A"/>
    <w:lvl w:ilvl="0" w:tplc="FABC8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66CC"/>
    <w:rsid w:val="00000341"/>
    <w:rsid w:val="00002204"/>
    <w:rsid w:val="000049E0"/>
    <w:rsid w:val="0001270C"/>
    <w:rsid w:val="00016DB6"/>
    <w:rsid w:val="00021EF2"/>
    <w:rsid w:val="000276A0"/>
    <w:rsid w:val="00030E1C"/>
    <w:rsid w:val="0004150D"/>
    <w:rsid w:val="00041999"/>
    <w:rsid w:val="000426C7"/>
    <w:rsid w:val="00044969"/>
    <w:rsid w:val="000526CB"/>
    <w:rsid w:val="00074AE7"/>
    <w:rsid w:val="00077AB6"/>
    <w:rsid w:val="000824B7"/>
    <w:rsid w:val="00083382"/>
    <w:rsid w:val="00085D16"/>
    <w:rsid w:val="00087000"/>
    <w:rsid w:val="000908C6"/>
    <w:rsid w:val="0009099E"/>
    <w:rsid w:val="00092DD5"/>
    <w:rsid w:val="00095F13"/>
    <w:rsid w:val="000971C6"/>
    <w:rsid w:val="000A27B0"/>
    <w:rsid w:val="000A5BB8"/>
    <w:rsid w:val="000A6F9A"/>
    <w:rsid w:val="000A6FE1"/>
    <w:rsid w:val="000B3DC7"/>
    <w:rsid w:val="000B74BD"/>
    <w:rsid w:val="000B7838"/>
    <w:rsid w:val="000C0306"/>
    <w:rsid w:val="000C19BD"/>
    <w:rsid w:val="000C7464"/>
    <w:rsid w:val="000D782D"/>
    <w:rsid w:val="000E3A63"/>
    <w:rsid w:val="000E6CDD"/>
    <w:rsid w:val="000F2AB4"/>
    <w:rsid w:val="000F3259"/>
    <w:rsid w:val="000F47AB"/>
    <w:rsid w:val="000F5964"/>
    <w:rsid w:val="001008D8"/>
    <w:rsid w:val="001016B6"/>
    <w:rsid w:val="00101777"/>
    <w:rsid w:val="00104792"/>
    <w:rsid w:val="001061E9"/>
    <w:rsid w:val="00115D38"/>
    <w:rsid w:val="00121D8B"/>
    <w:rsid w:val="001227DC"/>
    <w:rsid w:val="001228C3"/>
    <w:rsid w:val="00122903"/>
    <w:rsid w:val="0012640E"/>
    <w:rsid w:val="00132BD0"/>
    <w:rsid w:val="00143049"/>
    <w:rsid w:val="00144A80"/>
    <w:rsid w:val="00145FD1"/>
    <w:rsid w:val="00146DC0"/>
    <w:rsid w:val="00154444"/>
    <w:rsid w:val="00156C5F"/>
    <w:rsid w:val="0016554F"/>
    <w:rsid w:val="0017436B"/>
    <w:rsid w:val="00174AA7"/>
    <w:rsid w:val="00174E51"/>
    <w:rsid w:val="001760ED"/>
    <w:rsid w:val="001810B3"/>
    <w:rsid w:val="00181B32"/>
    <w:rsid w:val="00181DCB"/>
    <w:rsid w:val="00182180"/>
    <w:rsid w:val="00184827"/>
    <w:rsid w:val="00191944"/>
    <w:rsid w:val="001920B6"/>
    <w:rsid w:val="00194F7D"/>
    <w:rsid w:val="00195CBB"/>
    <w:rsid w:val="00195FD1"/>
    <w:rsid w:val="001A3AC4"/>
    <w:rsid w:val="001A43A7"/>
    <w:rsid w:val="001A59D5"/>
    <w:rsid w:val="001B06C0"/>
    <w:rsid w:val="001B15E4"/>
    <w:rsid w:val="001B1F07"/>
    <w:rsid w:val="001B4696"/>
    <w:rsid w:val="001B5344"/>
    <w:rsid w:val="001B77C8"/>
    <w:rsid w:val="001C5324"/>
    <w:rsid w:val="001C57BA"/>
    <w:rsid w:val="001C6C1C"/>
    <w:rsid w:val="001D2C4E"/>
    <w:rsid w:val="001D4B26"/>
    <w:rsid w:val="001D5C4C"/>
    <w:rsid w:val="001D6BB9"/>
    <w:rsid w:val="001E0AC9"/>
    <w:rsid w:val="001E4E17"/>
    <w:rsid w:val="001E5728"/>
    <w:rsid w:val="001F00DC"/>
    <w:rsid w:val="001F7260"/>
    <w:rsid w:val="002033F2"/>
    <w:rsid w:val="002072EC"/>
    <w:rsid w:val="00215FF2"/>
    <w:rsid w:val="00217D82"/>
    <w:rsid w:val="00220E9D"/>
    <w:rsid w:val="002248FA"/>
    <w:rsid w:val="002501CD"/>
    <w:rsid w:val="002506B8"/>
    <w:rsid w:val="0025148E"/>
    <w:rsid w:val="00256AB4"/>
    <w:rsid w:val="002573D9"/>
    <w:rsid w:val="00260A4D"/>
    <w:rsid w:val="0026576F"/>
    <w:rsid w:val="00270B2D"/>
    <w:rsid w:val="002770DC"/>
    <w:rsid w:val="002810EC"/>
    <w:rsid w:val="00290E8B"/>
    <w:rsid w:val="00291208"/>
    <w:rsid w:val="00291EA7"/>
    <w:rsid w:val="00294E75"/>
    <w:rsid w:val="00296D6B"/>
    <w:rsid w:val="002A454E"/>
    <w:rsid w:val="002A61A0"/>
    <w:rsid w:val="002C0013"/>
    <w:rsid w:val="002C27AB"/>
    <w:rsid w:val="002C6C8D"/>
    <w:rsid w:val="002D1773"/>
    <w:rsid w:val="002D29E6"/>
    <w:rsid w:val="002D3C7D"/>
    <w:rsid w:val="002D4564"/>
    <w:rsid w:val="002D600B"/>
    <w:rsid w:val="002E0A83"/>
    <w:rsid w:val="002E1860"/>
    <w:rsid w:val="002E25AE"/>
    <w:rsid w:val="002E3B1D"/>
    <w:rsid w:val="002E5E40"/>
    <w:rsid w:val="002F5E9A"/>
    <w:rsid w:val="002F6A26"/>
    <w:rsid w:val="00301356"/>
    <w:rsid w:val="0030695B"/>
    <w:rsid w:val="00306C96"/>
    <w:rsid w:val="003112CA"/>
    <w:rsid w:val="00312C97"/>
    <w:rsid w:val="003202EF"/>
    <w:rsid w:val="00321852"/>
    <w:rsid w:val="00326707"/>
    <w:rsid w:val="00327B92"/>
    <w:rsid w:val="003356FA"/>
    <w:rsid w:val="00341D2A"/>
    <w:rsid w:val="00346B83"/>
    <w:rsid w:val="00354E4F"/>
    <w:rsid w:val="00355266"/>
    <w:rsid w:val="003557F6"/>
    <w:rsid w:val="00356363"/>
    <w:rsid w:val="00356C8C"/>
    <w:rsid w:val="00367E13"/>
    <w:rsid w:val="0038132C"/>
    <w:rsid w:val="003869E1"/>
    <w:rsid w:val="00390C8C"/>
    <w:rsid w:val="00393912"/>
    <w:rsid w:val="003B0ECF"/>
    <w:rsid w:val="003B7859"/>
    <w:rsid w:val="003D22B1"/>
    <w:rsid w:val="003D5D48"/>
    <w:rsid w:val="003D6033"/>
    <w:rsid w:val="003D622B"/>
    <w:rsid w:val="003E49E4"/>
    <w:rsid w:val="003E5D0C"/>
    <w:rsid w:val="003F30F9"/>
    <w:rsid w:val="003F48D4"/>
    <w:rsid w:val="003F4F5B"/>
    <w:rsid w:val="00421128"/>
    <w:rsid w:val="00426CCA"/>
    <w:rsid w:val="00431104"/>
    <w:rsid w:val="00431735"/>
    <w:rsid w:val="00431818"/>
    <w:rsid w:val="00436458"/>
    <w:rsid w:val="00446654"/>
    <w:rsid w:val="00450F99"/>
    <w:rsid w:val="004529B3"/>
    <w:rsid w:val="00465C58"/>
    <w:rsid w:val="004701E1"/>
    <w:rsid w:val="00476F28"/>
    <w:rsid w:val="00483550"/>
    <w:rsid w:val="00486F51"/>
    <w:rsid w:val="00487EC8"/>
    <w:rsid w:val="004923EA"/>
    <w:rsid w:val="00495D26"/>
    <w:rsid w:val="004A2231"/>
    <w:rsid w:val="004A2432"/>
    <w:rsid w:val="004A37A5"/>
    <w:rsid w:val="004A5FAA"/>
    <w:rsid w:val="004B343F"/>
    <w:rsid w:val="004B6291"/>
    <w:rsid w:val="004C383B"/>
    <w:rsid w:val="004C3FD2"/>
    <w:rsid w:val="004C66CC"/>
    <w:rsid w:val="004D7996"/>
    <w:rsid w:val="004E2896"/>
    <w:rsid w:val="004E5F21"/>
    <w:rsid w:val="004F6AA1"/>
    <w:rsid w:val="004F6AEA"/>
    <w:rsid w:val="005131D8"/>
    <w:rsid w:val="00515638"/>
    <w:rsid w:val="005174BC"/>
    <w:rsid w:val="00520C1B"/>
    <w:rsid w:val="005262C1"/>
    <w:rsid w:val="00535206"/>
    <w:rsid w:val="00550CA5"/>
    <w:rsid w:val="005544F3"/>
    <w:rsid w:val="00554B5A"/>
    <w:rsid w:val="00555E1E"/>
    <w:rsid w:val="00557818"/>
    <w:rsid w:val="00563165"/>
    <w:rsid w:val="005669F6"/>
    <w:rsid w:val="00572F9B"/>
    <w:rsid w:val="00573276"/>
    <w:rsid w:val="00585BA9"/>
    <w:rsid w:val="005866A1"/>
    <w:rsid w:val="00590117"/>
    <w:rsid w:val="005917C5"/>
    <w:rsid w:val="0059318D"/>
    <w:rsid w:val="005A03A9"/>
    <w:rsid w:val="005A11AB"/>
    <w:rsid w:val="005A1FB7"/>
    <w:rsid w:val="005A3196"/>
    <w:rsid w:val="005A70A1"/>
    <w:rsid w:val="005B48E4"/>
    <w:rsid w:val="005B4E32"/>
    <w:rsid w:val="005C18DA"/>
    <w:rsid w:val="005D3456"/>
    <w:rsid w:val="005D5B97"/>
    <w:rsid w:val="005E03C2"/>
    <w:rsid w:val="005E0E7D"/>
    <w:rsid w:val="005E773D"/>
    <w:rsid w:val="0060495C"/>
    <w:rsid w:val="00607C81"/>
    <w:rsid w:val="00607D21"/>
    <w:rsid w:val="006101E0"/>
    <w:rsid w:val="00610613"/>
    <w:rsid w:val="00611738"/>
    <w:rsid w:val="006126EF"/>
    <w:rsid w:val="00613641"/>
    <w:rsid w:val="00616D97"/>
    <w:rsid w:val="0061790F"/>
    <w:rsid w:val="00620751"/>
    <w:rsid w:val="00622DFE"/>
    <w:rsid w:val="00623789"/>
    <w:rsid w:val="00623916"/>
    <w:rsid w:val="00623C1E"/>
    <w:rsid w:val="00625E62"/>
    <w:rsid w:val="0063345E"/>
    <w:rsid w:val="00634E1F"/>
    <w:rsid w:val="0063726F"/>
    <w:rsid w:val="006462F1"/>
    <w:rsid w:val="00654DAE"/>
    <w:rsid w:val="00663A41"/>
    <w:rsid w:val="0067068E"/>
    <w:rsid w:val="006718E5"/>
    <w:rsid w:val="00673FF2"/>
    <w:rsid w:val="0067480B"/>
    <w:rsid w:val="006765A5"/>
    <w:rsid w:val="00676D2C"/>
    <w:rsid w:val="00677535"/>
    <w:rsid w:val="006867B1"/>
    <w:rsid w:val="006A0D2C"/>
    <w:rsid w:val="006A5C6B"/>
    <w:rsid w:val="006A76EE"/>
    <w:rsid w:val="006B0598"/>
    <w:rsid w:val="006B0F24"/>
    <w:rsid w:val="006B0FAF"/>
    <w:rsid w:val="006B11E7"/>
    <w:rsid w:val="006B24C5"/>
    <w:rsid w:val="006B49B1"/>
    <w:rsid w:val="006B7088"/>
    <w:rsid w:val="006C075F"/>
    <w:rsid w:val="006C1DF0"/>
    <w:rsid w:val="006D12BE"/>
    <w:rsid w:val="006D4A1A"/>
    <w:rsid w:val="006E419D"/>
    <w:rsid w:val="006E4211"/>
    <w:rsid w:val="006E4641"/>
    <w:rsid w:val="006E5332"/>
    <w:rsid w:val="006E6922"/>
    <w:rsid w:val="006F26FF"/>
    <w:rsid w:val="00706FE2"/>
    <w:rsid w:val="00710069"/>
    <w:rsid w:val="00711CE1"/>
    <w:rsid w:val="00725E2A"/>
    <w:rsid w:val="00730862"/>
    <w:rsid w:val="00735182"/>
    <w:rsid w:val="00740123"/>
    <w:rsid w:val="00741A51"/>
    <w:rsid w:val="007510D4"/>
    <w:rsid w:val="0075527B"/>
    <w:rsid w:val="00755F2E"/>
    <w:rsid w:val="00756292"/>
    <w:rsid w:val="00772CE9"/>
    <w:rsid w:val="00775B06"/>
    <w:rsid w:val="00776ECB"/>
    <w:rsid w:val="00777B16"/>
    <w:rsid w:val="00781E95"/>
    <w:rsid w:val="007829DC"/>
    <w:rsid w:val="0078478D"/>
    <w:rsid w:val="00787D4C"/>
    <w:rsid w:val="007901C9"/>
    <w:rsid w:val="0079299C"/>
    <w:rsid w:val="00796BEE"/>
    <w:rsid w:val="007A0333"/>
    <w:rsid w:val="007A3EB4"/>
    <w:rsid w:val="007A4495"/>
    <w:rsid w:val="007A5264"/>
    <w:rsid w:val="007A605B"/>
    <w:rsid w:val="007B368A"/>
    <w:rsid w:val="007B43C7"/>
    <w:rsid w:val="007C135A"/>
    <w:rsid w:val="007C3C06"/>
    <w:rsid w:val="007C5429"/>
    <w:rsid w:val="007E191B"/>
    <w:rsid w:val="007E2433"/>
    <w:rsid w:val="007E66AD"/>
    <w:rsid w:val="007F5B5B"/>
    <w:rsid w:val="007F72F4"/>
    <w:rsid w:val="00800096"/>
    <w:rsid w:val="00800859"/>
    <w:rsid w:val="008008C6"/>
    <w:rsid w:val="008010F3"/>
    <w:rsid w:val="00802913"/>
    <w:rsid w:val="00813F92"/>
    <w:rsid w:val="00831F99"/>
    <w:rsid w:val="00836000"/>
    <w:rsid w:val="00836FE1"/>
    <w:rsid w:val="008406E4"/>
    <w:rsid w:val="00843C88"/>
    <w:rsid w:val="00850D00"/>
    <w:rsid w:val="00851462"/>
    <w:rsid w:val="00851B39"/>
    <w:rsid w:val="00862BC0"/>
    <w:rsid w:val="00866B08"/>
    <w:rsid w:val="00866F9A"/>
    <w:rsid w:val="0087007B"/>
    <w:rsid w:val="008747E1"/>
    <w:rsid w:val="00874FA3"/>
    <w:rsid w:val="00876CE2"/>
    <w:rsid w:val="00877997"/>
    <w:rsid w:val="008808FB"/>
    <w:rsid w:val="00885607"/>
    <w:rsid w:val="0089256A"/>
    <w:rsid w:val="008A1C22"/>
    <w:rsid w:val="008A2CB2"/>
    <w:rsid w:val="008A4158"/>
    <w:rsid w:val="008A59C2"/>
    <w:rsid w:val="008A667F"/>
    <w:rsid w:val="008A68F6"/>
    <w:rsid w:val="008C6C02"/>
    <w:rsid w:val="008D145A"/>
    <w:rsid w:val="008D3B40"/>
    <w:rsid w:val="008E4B33"/>
    <w:rsid w:val="0090023A"/>
    <w:rsid w:val="00903B93"/>
    <w:rsid w:val="009060FA"/>
    <w:rsid w:val="009074A3"/>
    <w:rsid w:val="00915CC0"/>
    <w:rsid w:val="00915ED0"/>
    <w:rsid w:val="009166A7"/>
    <w:rsid w:val="009214F7"/>
    <w:rsid w:val="009231D8"/>
    <w:rsid w:val="009259CF"/>
    <w:rsid w:val="00936555"/>
    <w:rsid w:val="00937983"/>
    <w:rsid w:val="00945C13"/>
    <w:rsid w:val="00946A01"/>
    <w:rsid w:val="00950719"/>
    <w:rsid w:val="00954056"/>
    <w:rsid w:val="0096222F"/>
    <w:rsid w:val="0096632D"/>
    <w:rsid w:val="00970C00"/>
    <w:rsid w:val="00975695"/>
    <w:rsid w:val="00975DA5"/>
    <w:rsid w:val="009816CC"/>
    <w:rsid w:val="00982B9B"/>
    <w:rsid w:val="00987091"/>
    <w:rsid w:val="009919F8"/>
    <w:rsid w:val="009A4C59"/>
    <w:rsid w:val="009B0E5C"/>
    <w:rsid w:val="009B4C7A"/>
    <w:rsid w:val="009B50D6"/>
    <w:rsid w:val="009B5422"/>
    <w:rsid w:val="009C3297"/>
    <w:rsid w:val="009C35BA"/>
    <w:rsid w:val="009C40E5"/>
    <w:rsid w:val="009D0CF8"/>
    <w:rsid w:val="009E4D86"/>
    <w:rsid w:val="009F2C3C"/>
    <w:rsid w:val="009F3701"/>
    <w:rsid w:val="009F4889"/>
    <w:rsid w:val="00A03B6F"/>
    <w:rsid w:val="00A12F93"/>
    <w:rsid w:val="00A143D7"/>
    <w:rsid w:val="00A16B52"/>
    <w:rsid w:val="00A323D1"/>
    <w:rsid w:val="00A3341F"/>
    <w:rsid w:val="00A41B82"/>
    <w:rsid w:val="00A43985"/>
    <w:rsid w:val="00A50237"/>
    <w:rsid w:val="00A53E6B"/>
    <w:rsid w:val="00A638A1"/>
    <w:rsid w:val="00A63D12"/>
    <w:rsid w:val="00A70C75"/>
    <w:rsid w:val="00A74963"/>
    <w:rsid w:val="00A7620C"/>
    <w:rsid w:val="00A82BEF"/>
    <w:rsid w:val="00A9149D"/>
    <w:rsid w:val="00A92208"/>
    <w:rsid w:val="00A95142"/>
    <w:rsid w:val="00AA0251"/>
    <w:rsid w:val="00AA0F58"/>
    <w:rsid w:val="00AA1B1C"/>
    <w:rsid w:val="00AA1E0A"/>
    <w:rsid w:val="00AA71E2"/>
    <w:rsid w:val="00AB0174"/>
    <w:rsid w:val="00AB46DF"/>
    <w:rsid w:val="00AB5179"/>
    <w:rsid w:val="00AB5C01"/>
    <w:rsid w:val="00AB6273"/>
    <w:rsid w:val="00AC0146"/>
    <w:rsid w:val="00AC5121"/>
    <w:rsid w:val="00AD45E1"/>
    <w:rsid w:val="00AD4D53"/>
    <w:rsid w:val="00AE0CD2"/>
    <w:rsid w:val="00AE2550"/>
    <w:rsid w:val="00AE41B9"/>
    <w:rsid w:val="00AE59AD"/>
    <w:rsid w:val="00B05CF5"/>
    <w:rsid w:val="00B06B79"/>
    <w:rsid w:val="00B10D8C"/>
    <w:rsid w:val="00B11E4E"/>
    <w:rsid w:val="00B15F32"/>
    <w:rsid w:val="00B17057"/>
    <w:rsid w:val="00B2176A"/>
    <w:rsid w:val="00B21A4B"/>
    <w:rsid w:val="00B21AB0"/>
    <w:rsid w:val="00B2419B"/>
    <w:rsid w:val="00B24E10"/>
    <w:rsid w:val="00B30EE2"/>
    <w:rsid w:val="00B31A2E"/>
    <w:rsid w:val="00B32D3A"/>
    <w:rsid w:val="00B33A14"/>
    <w:rsid w:val="00B3467E"/>
    <w:rsid w:val="00B351CF"/>
    <w:rsid w:val="00B424F0"/>
    <w:rsid w:val="00B426BF"/>
    <w:rsid w:val="00B5315B"/>
    <w:rsid w:val="00B620DB"/>
    <w:rsid w:val="00B635AE"/>
    <w:rsid w:val="00B75AFD"/>
    <w:rsid w:val="00B77725"/>
    <w:rsid w:val="00B83924"/>
    <w:rsid w:val="00B8685D"/>
    <w:rsid w:val="00B9054E"/>
    <w:rsid w:val="00B926FB"/>
    <w:rsid w:val="00B92FD0"/>
    <w:rsid w:val="00BA5636"/>
    <w:rsid w:val="00BA5CA3"/>
    <w:rsid w:val="00BA7780"/>
    <w:rsid w:val="00BB344F"/>
    <w:rsid w:val="00BC3166"/>
    <w:rsid w:val="00BC3891"/>
    <w:rsid w:val="00BC6DCC"/>
    <w:rsid w:val="00BD0274"/>
    <w:rsid w:val="00BD0F12"/>
    <w:rsid w:val="00BD57B5"/>
    <w:rsid w:val="00BD5AB0"/>
    <w:rsid w:val="00BD75C1"/>
    <w:rsid w:val="00BE07E8"/>
    <w:rsid w:val="00BE35A4"/>
    <w:rsid w:val="00BE4423"/>
    <w:rsid w:val="00BE5928"/>
    <w:rsid w:val="00BE5BF6"/>
    <w:rsid w:val="00BF4651"/>
    <w:rsid w:val="00C00034"/>
    <w:rsid w:val="00C05093"/>
    <w:rsid w:val="00C17CBC"/>
    <w:rsid w:val="00C2008B"/>
    <w:rsid w:val="00C2353B"/>
    <w:rsid w:val="00C24C5E"/>
    <w:rsid w:val="00C25928"/>
    <w:rsid w:val="00C2690A"/>
    <w:rsid w:val="00C34B22"/>
    <w:rsid w:val="00C35FFF"/>
    <w:rsid w:val="00C40106"/>
    <w:rsid w:val="00C47BBD"/>
    <w:rsid w:val="00C5728B"/>
    <w:rsid w:val="00C57CB9"/>
    <w:rsid w:val="00C6763A"/>
    <w:rsid w:val="00C67825"/>
    <w:rsid w:val="00C67B5A"/>
    <w:rsid w:val="00C7054F"/>
    <w:rsid w:val="00C72E55"/>
    <w:rsid w:val="00C73EF2"/>
    <w:rsid w:val="00C77F59"/>
    <w:rsid w:val="00C92709"/>
    <w:rsid w:val="00C95598"/>
    <w:rsid w:val="00CA0D8E"/>
    <w:rsid w:val="00CA1234"/>
    <w:rsid w:val="00CA13A7"/>
    <w:rsid w:val="00CA3381"/>
    <w:rsid w:val="00CA6C75"/>
    <w:rsid w:val="00CA73CA"/>
    <w:rsid w:val="00CB52A5"/>
    <w:rsid w:val="00CB55A5"/>
    <w:rsid w:val="00CB7020"/>
    <w:rsid w:val="00CB734F"/>
    <w:rsid w:val="00CC180C"/>
    <w:rsid w:val="00CC3044"/>
    <w:rsid w:val="00CC5EA2"/>
    <w:rsid w:val="00CC79ED"/>
    <w:rsid w:val="00CD388C"/>
    <w:rsid w:val="00CD5945"/>
    <w:rsid w:val="00CF0B9A"/>
    <w:rsid w:val="00CF3711"/>
    <w:rsid w:val="00CF3A3F"/>
    <w:rsid w:val="00CF3CCE"/>
    <w:rsid w:val="00CF7C94"/>
    <w:rsid w:val="00D0273A"/>
    <w:rsid w:val="00D2286D"/>
    <w:rsid w:val="00D26B79"/>
    <w:rsid w:val="00D32006"/>
    <w:rsid w:val="00D37119"/>
    <w:rsid w:val="00D474BD"/>
    <w:rsid w:val="00D6062B"/>
    <w:rsid w:val="00D716D9"/>
    <w:rsid w:val="00D76EEC"/>
    <w:rsid w:val="00D80038"/>
    <w:rsid w:val="00D80C3B"/>
    <w:rsid w:val="00D845CA"/>
    <w:rsid w:val="00D9395B"/>
    <w:rsid w:val="00D9563B"/>
    <w:rsid w:val="00DA0EF3"/>
    <w:rsid w:val="00DA3C6C"/>
    <w:rsid w:val="00DA57A0"/>
    <w:rsid w:val="00DB5773"/>
    <w:rsid w:val="00DB6B8B"/>
    <w:rsid w:val="00DC3045"/>
    <w:rsid w:val="00DC358D"/>
    <w:rsid w:val="00DC4EA2"/>
    <w:rsid w:val="00DC4FE2"/>
    <w:rsid w:val="00DC50F2"/>
    <w:rsid w:val="00DC5C99"/>
    <w:rsid w:val="00DC6AE8"/>
    <w:rsid w:val="00DD0CA8"/>
    <w:rsid w:val="00DD3CD5"/>
    <w:rsid w:val="00DE0F35"/>
    <w:rsid w:val="00DE1B04"/>
    <w:rsid w:val="00DE7752"/>
    <w:rsid w:val="00DF5A4F"/>
    <w:rsid w:val="00E04FC7"/>
    <w:rsid w:val="00E06934"/>
    <w:rsid w:val="00E10653"/>
    <w:rsid w:val="00E106E6"/>
    <w:rsid w:val="00E14063"/>
    <w:rsid w:val="00E14884"/>
    <w:rsid w:val="00E177FD"/>
    <w:rsid w:val="00E218C9"/>
    <w:rsid w:val="00E21E60"/>
    <w:rsid w:val="00E322BB"/>
    <w:rsid w:val="00E40110"/>
    <w:rsid w:val="00E44C2B"/>
    <w:rsid w:val="00E51C0F"/>
    <w:rsid w:val="00E51E4A"/>
    <w:rsid w:val="00E5241E"/>
    <w:rsid w:val="00E61C4A"/>
    <w:rsid w:val="00E62065"/>
    <w:rsid w:val="00E649D3"/>
    <w:rsid w:val="00E74B46"/>
    <w:rsid w:val="00E74D83"/>
    <w:rsid w:val="00E76643"/>
    <w:rsid w:val="00E94BB9"/>
    <w:rsid w:val="00E952E6"/>
    <w:rsid w:val="00E96EDA"/>
    <w:rsid w:val="00EA37B7"/>
    <w:rsid w:val="00EA3C74"/>
    <w:rsid w:val="00EA7522"/>
    <w:rsid w:val="00EB3C58"/>
    <w:rsid w:val="00EB5864"/>
    <w:rsid w:val="00EC497B"/>
    <w:rsid w:val="00EC76ED"/>
    <w:rsid w:val="00ED33D1"/>
    <w:rsid w:val="00ED4AD4"/>
    <w:rsid w:val="00EE23E9"/>
    <w:rsid w:val="00EE2A75"/>
    <w:rsid w:val="00EE64A0"/>
    <w:rsid w:val="00EE7467"/>
    <w:rsid w:val="00EE7D67"/>
    <w:rsid w:val="00EF2AD3"/>
    <w:rsid w:val="00EF2ED3"/>
    <w:rsid w:val="00EF38E3"/>
    <w:rsid w:val="00EF4B28"/>
    <w:rsid w:val="00F067A4"/>
    <w:rsid w:val="00F10CFC"/>
    <w:rsid w:val="00F1205F"/>
    <w:rsid w:val="00F142AA"/>
    <w:rsid w:val="00F2235A"/>
    <w:rsid w:val="00F34A9D"/>
    <w:rsid w:val="00F3693E"/>
    <w:rsid w:val="00F407A3"/>
    <w:rsid w:val="00F4508B"/>
    <w:rsid w:val="00F45CD0"/>
    <w:rsid w:val="00F51E99"/>
    <w:rsid w:val="00F565C8"/>
    <w:rsid w:val="00F65909"/>
    <w:rsid w:val="00F65A8A"/>
    <w:rsid w:val="00F71223"/>
    <w:rsid w:val="00F7268C"/>
    <w:rsid w:val="00F73E90"/>
    <w:rsid w:val="00F76E1E"/>
    <w:rsid w:val="00F80733"/>
    <w:rsid w:val="00F80A2E"/>
    <w:rsid w:val="00F83AB5"/>
    <w:rsid w:val="00F875E4"/>
    <w:rsid w:val="00F94F63"/>
    <w:rsid w:val="00F9679D"/>
    <w:rsid w:val="00FA3311"/>
    <w:rsid w:val="00FA49FF"/>
    <w:rsid w:val="00FA7E50"/>
    <w:rsid w:val="00FB299D"/>
    <w:rsid w:val="00FC1811"/>
    <w:rsid w:val="00FD17BF"/>
    <w:rsid w:val="00FD68C6"/>
    <w:rsid w:val="00FF26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E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7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41D2A"/>
    <w:pPr>
      <w:ind w:firstLineChars="200" w:firstLine="420"/>
    </w:pPr>
  </w:style>
  <w:style w:type="paragraph" w:styleId="a5">
    <w:name w:val="header"/>
    <w:basedOn w:val="a"/>
    <w:link w:val="Char"/>
    <w:uiPriority w:val="99"/>
    <w:unhideWhenUsed/>
    <w:rsid w:val="005A1F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1FB7"/>
    <w:rPr>
      <w:sz w:val="18"/>
      <w:szCs w:val="18"/>
    </w:rPr>
  </w:style>
  <w:style w:type="paragraph" w:styleId="a6">
    <w:name w:val="footer"/>
    <w:basedOn w:val="a"/>
    <w:link w:val="Char0"/>
    <w:uiPriority w:val="99"/>
    <w:unhideWhenUsed/>
    <w:rsid w:val="005A1FB7"/>
    <w:pPr>
      <w:tabs>
        <w:tab w:val="center" w:pos="4153"/>
        <w:tab w:val="right" w:pos="8306"/>
      </w:tabs>
      <w:snapToGrid w:val="0"/>
      <w:jc w:val="left"/>
    </w:pPr>
    <w:rPr>
      <w:sz w:val="18"/>
      <w:szCs w:val="18"/>
    </w:rPr>
  </w:style>
  <w:style w:type="character" w:customStyle="1" w:styleId="Char0">
    <w:name w:val="页脚 Char"/>
    <w:basedOn w:val="a0"/>
    <w:link w:val="a6"/>
    <w:uiPriority w:val="99"/>
    <w:rsid w:val="005A1FB7"/>
    <w:rPr>
      <w:sz w:val="18"/>
      <w:szCs w:val="18"/>
    </w:rPr>
  </w:style>
  <w:style w:type="paragraph" w:styleId="a7">
    <w:name w:val="Normal (Web)"/>
    <w:basedOn w:val="a"/>
    <w:uiPriority w:val="99"/>
    <w:semiHidden/>
    <w:unhideWhenUsed/>
    <w:rsid w:val="00486F5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3B7859"/>
    <w:rPr>
      <w:sz w:val="18"/>
      <w:szCs w:val="18"/>
    </w:rPr>
  </w:style>
  <w:style w:type="character" w:customStyle="1" w:styleId="Char1">
    <w:name w:val="批注框文本 Char"/>
    <w:basedOn w:val="a0"/>
    <w:link w:val="a8"/>
    <w:uiPriority w:val="99"/>
    <w:semiHidden/>
    <w:rsid w:val="003B78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7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41D2A"/>
    <w:pPr>
      <w:ind w:firstLineChars="200" w:firstLine="420"/>
    </w:pPr>
  </w:style>
  <w:style w:type="paragraph" w:styleId="a5">
    <w:name w:val="header"/>
    <w:basedOn w:val="a"/>
    <w:link w:val="Char"/>
    <w:uiPriority w:val="99"/>
    <w:unhideWhenUsed/>
    <w:rsid w:val="005A1F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1FB7"/>
    <w:rPr>
      <w:sz w:val="18"/>
      <w:szCs w:val="18"/>
    </w:rPr>
  </w:style>
  <w:style w:type="paragraph" w:styleId="a6">
    <w:name w:val="footer"/>
    <w:basedOn w:val="a"/>
    <w:link w:val="Char0"/>
    <w:uiPriority w:val="99"/>
    <w:unhideWhenUsed/>
    <w:rsid w:val="005A1FB7"/>
    <w:pPr>
      <w:tabs>
        <w:tab w:val="center" w:pos="4153"/>
        <w:tab w:val="right" w:pos="8306"/>
      </w:tabs>
      <w:snapToGrid w:val="0"/>
      <w:jc w:val="left"/>
    </w:pPr>
    <w:rPr>
      <w:sz w:val="18"/>
      <w:szCs w:val="18"/>
    </w:rPr>
  </w:style>
  <w:style w:type="character" w:customStyle="1" w:styleId="Char0">
    <w:name w:val="页脚 Char"/>
    <w:basedOn w:val="a0"/>
    <w:link w:val="a6"/>
    <w:uiPriority w:val="99"/>
    <w:rsid w:val="005A1FB7"/>
    <w:rPr>
      <w:sz w:val="18"/>
      <w:szCs w:val="18"/>
    </w:rPr>
  </w:style>
  <w:style w:type="paragraph" w:styleId="a7">
    <w:name w:val="Normal (Web)"/>
    <w:basedOn w:val="a"/>
    <w:uiPriority w:val="99"/>
    <w:semiHidden/>
    <w:unhideWhenUsed/>
    <w:rsid w:val="00486F5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3B7859"/>
    <w:rPr>
      <w:sz w:val="18"/>
      <w:szCs w:val="18"/>
    </w:rPr>
  </w:style>
  <w:style w:type="character" w:customStyle="1" w:styleId="Char1">
    <w:name w:val="批注框文本 Char"/>
    <w:basedOn w:val="a0"/>
    <w:link w:val="a8"/>
    <w:uiPriority w:val="99"/>
    <w:semiHidden/>
    <w:rsid w:val="003B78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360986">
      <w:bodyDiv w:val="1"/>
      <w:marLeft w:val="0"/>
      <w:marRight w:val="0"/>
      <w:marTop w:val="0"/>
      <w:marBottom w:val="0"/>
      <w:divBdr>
        <w:top w:val="none" w:sz="0" w:space="0" w:color="auto"/>
        <w:left w:val="none" w:sz="0" w:space="0" w:color="auto"/>
        <w:bottom w:val="none" w:sz="0" w:space="0" w:color="auto"/>
        <w:right w:val="none" w:sz="0" w:space="0" w:color="auto"/>
      </w:divBdr>
    </w:div>
    <w:div w:id="1332215957">
      <w:bodyDiv w:val="1"/>
      <w:marLeft w:val="0"/>
      <w:marRight w:val="0"/>
      <w:marTop w:val="0"/>
      <w:marBottom w:val="0"/>
      <w:divBdr>
        <w:top w:val="none" w:sz="0" w:space="0" w:color="auto"/>
        <w:left w:val="none" w:sz="0" w:space="0" w:color="auto"/>
        <w:bottom w:val="none" w:sz="0" w:space="0" w:color="auto"/>
        <w:right w:val="none" w:sz="0" w:space="0" w:color="auto"/>
      </w:divBdr>
    </w:div>
    <w:div w:id="19515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5A479-9CF4-47F4-8DF0-993753DF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16</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丁莹</dc:creator>
  <cp:lastModifiedBy>13120693</cp:lastModifiedBy>
  <cp:revision>43</cp:revision>
  <dcterms:created xsi:type="dcterms:W3CDTF">2017-04-11T07:24:00Z</dcterms:created>
  <dcterms:modified xsi:type="dcterms:W3CDTF">2017-04-24T01:38:00Z</dcterms:modified>
</cp:coreProperties>
</file>